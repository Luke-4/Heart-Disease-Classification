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DF399A" w14:textId="3F83717C" w:rsidR="009303D9" w:rsidRPr="00C07BCE" w:rsidRDefault="00C07BCE" w:rsidP="00C07BCE">
      <w:pPr>
        <w:pStyle w:val="papertitle"/>
        <w:spacing w:before="5pt" w:beforeAutospacing="1" w:after="5pt" w:afterAutospacing="1"/>
        <w:rPr>
          <w:kern w:val="48"/>
        </w:rPr>
      </w:pPr>
      <w:r w:rsidRPr="00C07BCE">
        <w:rPr>
          <w:kern w:val="48"/>
        </w:rPr>
        <w:t>Machine Learning Algorithms for Solving Real-World Classification Problems</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67AEF2F" w14:textId="6ACFC172" w:rsidR="00C07BCE" w:rsidRPr="00871006" w:rsidRDefault="009303D9" w:rsidP="001950CF">
      <w:pPr>
        <w:pStyle w:val="Abstract"/>
        <w:rPr>
          <w:color w:val="FF0000"/>
        </w:rPr>
      </w:pPr>
      <w:r>
        <w:rPr>
          <w:i/>
          <w:iCs/>
        </w:rPr>
        <w:t>Abstract</w:t>
      </w:r>
      <w:r>
        <w:t>—</w:t>
      </w:r>
      <w:r w:rsidR="00C07BCE">
        <w:t xml:space="preserve"> </w:t>
      </w:r>
      <w:proofErr w:type="gramStart"/>
      <w:r w:rsidR="001950CF" w:rsidRPr="00871006">
        <w:rPr>
          <w:color w:val="FF0000"/>
        </w:rPr>
        <w:t>The</w:t>
      </w:r>
      <w:proofErr w:type="gramEnd"/>
      <w:r w:rsidR="001950CF" w:rsidRPr="00871006">
        <w:rPr>
          <w:color w:val="FF0000"/>
        </w:rPr>
        <w:t xml:space="preserve"> objective of this research paper is to examine the prediction of heart diseases with three classification algorithms. </w:t>
      </w:r>
      <w:r w:rsidR="00C07BCE" w:rsidRPr="00871006">
        <w:rPr>
          <w:color w:val="FF0000"/>
        </w:rPr>
        <w:t xml:space="preserve">Cardiovascular disease is one of the prevalent causes of death in the world. </w:t>
      </w:r>
      <w:r w:rsidR="000B3D11" w:rsidRPr="00871006">
        <w:rPr>
          <w:color w:val="FF0000"/>
        </w:rPr>
        <w:t>The h</w:t>
      </w:r>
      <w:r w:rsidR="00C07BCE" w:rsidRPr="00871006">
        <w:rPr>
          <w:color w:val="FF0000"/>
        </w:rPr>
        <w:t>ealthcare industry has a significant role to play in terms of providing timely intervention to save l</w:t>
      </w:r>
      <w:r w:rsidR="00D06D1C" w:rsidRPr="00871006">
        <w:rPr>
          <w:color w:val="FF0000"/>
        </w:rPr>
        <w:t>ives of vulnerable patients and the</w:t>
      </w:r>
      <w:r w:rsidR="00C07BCE" w:rsidRPr="00871006">
        <w:rPr>
          <w:color w:val="FF0000"/>
        </w:rPr>
        <w:t xml:space="preserve"> current number of annual cases around the world in terms of statistics is still disturbing and calls for a campaign to improve the well-being of humans in countries wher</w:t>
      </w:r>
      <w:r w:rsidR="00A9727B" w:rsidRPr="00871006">
        <w:rPr>
          <w:color w:val="FF0000"/>
        </w:rPr>
        <w:t>e the rates are terribly high.</w:t>
      </w:r>
    </w:p>
    <w:p w14:paraId="3606E25F" w14:textId="75259D71" w:rsidR="004D72B5" w:rsidRPr="00871006" w:rsidRDefault="00C07BCE" w:rsidP="00C07BCE">
      <w:pPr>
        <w:pStyle w:val="Abstract"/>
        <w:rPr>
          <w:i/>
          <w:iCs/>
          <w:color w:val="FF0000"/>
        </w:rPr>
      </w:pPr>
      <w:r w:rsidRPr="00871006">
        <w:rPr>
          <w:color w:val="FF0000"/>
        </w:rPr>
        <w:t xml:space="preserve">The </w:t>
      </w:r>
      <w:r w:rsidR="00A9727B" w:rsidRPr="00871006">
        <w:rPr>
          <w:color w:val="FF0000"/>
        </w:rPr>
        <w:t xml:space="preserve">dataset used to perform this experiment </w:t>
      </w:r>
      <w:r w:rsidR="007708B8" w:rsidRPr="00871006">
        <w:rPr>
          <w:color w:val="FF0000"/>
        </w:rPr>
        <w:t>is</w:t>
      </w:r>
      <w:r w:rsidR="00A9727B" w:rsidRPr="00871006">
        <w:rPr>
          <w:color w:val="FF0000"/>
        </w:rPr>
        <w:t xml:space="preserve"> comprised of 253680 rows and 22 columns</w:t>
      </w:r>
      <w:r w:rsidR="007708B8" w:rsidRPr="00871006">
        <w:rPr>
          <w:color w:val="FF0000"/>
        </w:rPr>
        <w:t xml:space="preserve"> reflecting the input and target variables in the samples</w:t>
      </w:r>
      <w:r w:rsidR="00FA2B6E" w:rsidRPr="00871006">
        <w:rPr>
          <w:color w:val="FF0000"/>
        </w:rPr>
        <w:t xml:space="preserve">. </w:t>
      </w:r>
      <w:r w:rsidR="00A86D95" w:rsidRPr="00871006">
        <w:rPr>
          <w:color w:val="FF0000"/>
        </w:rPr>
        <w:t xml:space="preserve">The challenge brought by the imbalanced state of the dataset was resolved with the </w:t>
      </w:r>
      <w:proofErr w:type="spellStart"/>
      <w:r w:rsidR="00A86D95" w:rsidRPr="00871006">
        <w:rPr>
          <w:color w:val="FF0000"/>
        </w:rPr>
        <w:t>Scikit</w:t>
      </w:r>
      <w:proofErr w:type="spellEnd"/>
      <w:r w:rsidR="00A86D95" w:rsidRPr="00871006">
        <w:rPr>
          <w:color w:val="FF0000"/>
        </w:rPr>
        <w:t xml:space="preserve"> learn resampling techniques in python. Each sa</w:t>
      </w:r>
      <w:r w:rsidR="007708B8" w:rsidRPr="00871006">
        <w:rPr>
          <w:color w:val="FF0000"/>
        </w:rPr>
        <w:t>mple contains 22 features</w:t>
      </w:r>
      <w:r w:rsidR="00EB57CF" w:rsidRPr="00871006">
        <w:rPr>
          <w:color w:val="FF0000"/>
        </w:rPr>
        <w:t>,</w:t>
      </w:r>
      <w:r w:rsidR="007708B8" w:rsidRPr="00871006">
        <w:rPr>
          <w:color w:val="FF0000"/>
        </w:rPr>
        <w:t xml:space="preserve"> which w</w:t>
      </w:r>
      <w:ins w:id="0" w:author="Martin Tay" w:date="2022-12-16T10:51:00Z">
        <w:r w:rsidR="00A26441">
          <w:rPr>
            <w:color w:val="FF0000"/>
          </w:rPr>
          <w:t>ere</w:t>
        </w:r>
      </w:ins>
      <w:del w:id="1" w:author="Martin Tay" w:date="2022-12-16T10:51:00Z">
        <w:r w:rsidR="007708B8" w:rsidRPr="00871006" w:rsidDel="00A26441">
          <w:rPr>
            <w:color w:val="FF0000"/>
          </w:rPr>
          <w:delText>as</w:delText>
        </w:r>
      </w:del>
      <w:r w:rsidR="007708B8" w:rsidRPr="00871006">
        <w:rPr>
          <w:color w:val="FF0000"/>
        </w:rPr>
        <w:t xml:space="preserve"> </w:t>
      </w:r>
      <w:r w:rsidR="00A86D95" w:rsidRPr="00871006">
        <w:rPr>
          <w:color w:val="FF0000"/>
        </w:rPr>
        <w:t>reduce</w:t>
      </w:r>
      <w:del w:id="2" w:author="Martin Tay" w:date="2022-12-16T10:52:00Z">
        <w:r w:rsidR="00A86D95" w:rsidRPr="00871006" w:rsidDel="00A26441">
          <w:rPr>
            <w:color w:val="FF0000"/>
          </w:rPr>
          <w:delText>d</w:delText>
        </w:r>
      </w:del>
      <w:r w:rsidR="00A86D95" w:rsidRPr="00871006">
        <w:rPr>
          <w:color w:val="FF0000"/>
        </w:rPr>
        <w:t xml:space="preserve"> to 17 features with</w:t>
      </w:r>
      <w:r w:rsidR="00FA2B6E" w:rsidRPr="00871006">
        <w:rPr>
          <w:color w:val="FF0000"/>
        </w:rPr>
        <w:t xml:space="preserve"> </w:t>
      </w:r>
      <w:proofErr w:type="gramStart"/>
      <w:r w:rsidR="00FA2B6E" w:rsidRPr="00871006">
        <w:rPr>
          <w:color w:val="FF0000"/>
        </w:rPr>
        <w:t>recursive feature elimination method</w:t>
      </w:r>
      <w:proofErr w:type="gramEnd"/>
      <w:r w:rsidR="00FA2B6E" w:rsidRPr="00871006">
        <w:rPr>
          <w:color w:val="FF0000"/>
        </w:rPr>
        <w:t xml:space="preserve">. </w:t>
      </w:r>
      <w:r w:rsidR="00A86D95" w:rsidRPr="00871006">
        <w:rPr>
          <w:color w:val="FF0000"/>
        </w:rPr>
        <w:t xml:space="preserve">The </w:t>
      </w:r>
      <w:r w:rsidRPr="00871006">
        <w:rPr>
          <w:color w:val="FF0000"/>
        </w:rPr>
        <w:t xml:space="preserve">outcome of the experiments after training the three models with the heart disease dataset yielded the respective results </w:t>
      </w:r>
      <w:proofErr w:type="gramStart"/>
      <w:r w:rsidRPr="00871006">
        <w:rPr>
          <w:color w:val="FF0000"/>
        </w:rPr>
        <w:t>%</w:t>
      </w:r>
      <w:proofErr w:type="gramEnd"/>
      <w:r w:rsidRPr="00871006">
        <w:rPr>
          <w:color w:val="FF0000"/>
        </w:rPr>
        <w:t>, %, and % models for the respective classification algorithms (Decision Tree, Support Vector Machine and Logistic Regression). Other activities like hyperparameter opt</w:t>
      </w:r>
      <w:r w:rsidR="00EB57CF" w:rsidRPr="00871006">
        <w:rPr>
          <w:color w:val="FF0000"/>
        </w:rPr>
        <w:t xml:space="preserve">imization and feature selection </w:t>
      </w:r>
      <w:proofErr w:type="gramStart"/>
      <w:r w:rsidR="00EB57CF" w:rsidRPr="00871006">
        <w:rPr>
          <w:color w:val="FF0000"/>
        </w:rPr>
        <w:t>w</w:t>
      </w:r>
      <w:ins w:id="3" w:author="Martin Tay" w:date="2022-12-16T10:52:00Z">
        <w:r w:rsidR="00A26441">
          <w:rPr>
            <w:color w:val="FF0000"/>
          </w:rPr>
          <w:t>as</w:t>
        </w:r>
      </w:ins>
      <w:del w:id="4" w:author="Martin Tay" w:date="2022-12-16T10:52:00Z">
        <w:r w:rsidR="00EB57CF" w:rsidRPr="00871006" w:rsidDel="00A26441">
          <w:rPr>
            <w:color w:val="FF0000"/>
          </w:rPr>
          <w:delText>ere</w:delText>
        </w:r>
      </w:del>
      <w:r w:rsidR="00EB57CF" w:rsidRPr="00871006">
        <w:rPr>
          <w:color w:val="FF0000"/>
        </w:rPr>
        <w:t xml:space="preserve"> </w:t>
      </w:r>
      <w:r w:rsidRPr="00871006">
        <w:rPr>
          <w:color w:val="FF0000"/>
        </w:rPr>
        <w:t>explored</w:t>
      </w:r>
      <w:proofErr w:type="gramEnd"/>
      <w:r w:rsidRPr="00871006">
        <w:rPr>
          <w:color w:val="FF0000"/>
        </w:rPr>
        <w:t xml:space="preserve"> to ensure the best effort on the predicted output variables. </w:t>
      </w:r>
      <w:r w:rsidR="00A86D95" w:rsidRPr="00871006">
        <w:rPr>
          <w:color w:val="FF0000"/>
        </w:rPr>
        <w:t xml:space="preserve">The </w:t>
      </w:r>
      <w:r w:rsidR="00EB57CF" w:rsidRPr="00871006">
        <w:rPr>
          <w:color w:val="FF0000"/>
        </w:rPr>
        <w:t xml:space="preserve">overall performance of the classification algorithms </w:t>
      </w:r>
      <w:proofErr w:type="gramStart"/>
      <w:r w:rsidR="00EB57CF" w:rsidRPr="00871006">
        <w:rPr>
          <w:color w:val="FF0000"/>
        </w:rPr>
        <w:t>would be measured</w:t>
      </w:r>
      <w:proofErr w:type="gramEnd"/>
      <w:r w:rsidR="00EB57CF" w:rsidRPr="00871006">
        <w:rPr>
          <w:color w:val="FF0000"/>
        </w:rPr>
        <w:t xml:space="preserve"> against the </w:t>
      </w:r>
      <w:r w:rsidR="00A86D95" w:rsidRPr="00871006">
        <w:rPr>
          <w:color w:val="FF0000"/>
        </w:rPr>
        <w:t xml:space="preserve">relevant </w:t>
      </w:r>
      <w:r w:rsidR="00EB57CF" w:rsidRPr="00871006">
        <w:rPr>
          <w:color w:val="FF0000"/>
        </w:rPr>
        <w:t xml:space="preserve">evaluation metrics </w:t>
      </w:r>
      <w:r w:rsidR="00A86D95" w:rsidRPr="00871006">
        <w:rPr>
          <w:color w:val="FF0000"/>
        </w:rPr>
        <w:t>param</w:t>
      </w:r>
      <w:r w:rsidR="00EB57CF" w:rsidRPr="00871006">
        <w:rPr>
          <w:color w:val="FF0000"/>
        </w:rPr>
        <w:t>eters before and after training of the models.</w:t>
      </w:r>
    </w:p>
    <w:p w14:paraId="41272EC7" w14:textId="456CA2B1" w:rsidR="009303D9" w:rsidRPr="00871006" w:rsidRDefault="004D72B5" w:rsidP="00972203">
      <w:pPr>
        <w:pStyle w:val="Keywords"/>
        <w:rPr>
          <w:color w:val="FF0000"/>
        </w:rPr>
      </w:pPr>
      <w:r w:rsidRPr="00871006">
        <w:rPr>
          <w:color w:val="FF0000"/>
        </w:rPr>
        <w:t>Keywords—</w:t>
      </w:r>
      <w:r w:rsidR="00C07BCE" w:rsidRPr="00871006">
        <w:rPr>
          <w:iCs/>
          <w:color w:val="FF0000"/>
        </w:rPr>
        <w:t xml:space="preserve"> </w:t>
      </w:r>
      <w:r w:rsidR="00A86D95" w:rsidRPr="00871006">
        <w:rPr>
          <w:iCs/>
          <w:color w:val="FF0000"/>
        </w:rPr>
        <w:t>Cardiovascular Disease</w:t>
      </w:r>
      <w:r w:rsidR="00EB57CF" w:rsidRPr="00871006">
        <w:rPr>
          <w:iCs/>
          <w:color w:val="FF0000"/>
        </w:rPr>
        <w:t xml:space="preserve"> (CVD)</w:t>
      </w:r>
      <w:r w:rsidR="00A86D95" w:rsidRPr="00871006">
        <w:rPr>
          <w:iCs/>
          <w:color w:val="FF0000"/>
        </w:rPr>
        <w:t xml:space="preserve">, </w:t>
      </w:r>
      <w:r w:rsidR="00C07BCE" w:rsidRPr="00871006">
        <w:rPr>
          <w:rStyle w:val="normaltextrun"/>
          <w:iCs/>
          <w:color w:val="FF0000"/>
        </w:rPr>
        <w:t>Decision Tree, Support Vector Machines, Logistic Regression, Confusion Matrix, R</w:t>
      </w:r>
      <w:r w:rsidR="00A86D95" w:rsidRPr="00871006">
        <w:rPr>
          <w:rStyle w:val="normaltextrun"/>
          <w:iCs/>
          <w:color w:val="FF0000"/>
        </w:rPr>
        <w:t xml:space="preserve">ecursive </w:t>
      </w:r>
      <w:r w:rsidR="00C07BCE" w:rsidRPr="00871006">
        <w:rPr>
          <w:rStyle w:val="normaltextrun"/>
          <w:iCs/>
          <w:color w:val="FF0000"/>
        </w:rPr>
        <w:t>F</w:t>
      </w:r>
      <w:r w:rsidR="00A86D95" w:rsidRPr="00871006">
        <w:rPr>
          <w:rStyle w:val="normaltextrun"/>
          <w:iCs/>
          <w:color w:val="FF0000"/>
        </w:rPr>
        <w:t xml:space="preserve">eature </w:t>
      </w:r>
      <w:r w:rsidR="00C07BCE" w:rsidRPr="00871006">
        <w:rPr>
          <w:rStyle w:val="normaltextrun"/>
          <w:iCs/>
          <w:color w:val="FF0000"/>
        </w:rPr>
        <w:t>E</w:t>
      </w:r>
      <w:r w:rsidR="00A86D95" w:rsidRPr="00871006">
        <w:rPr>
          <w:rStyle w:val="normaltextrun"/>
          <w:iCs/>
          <w:color w:val="FF0000"/>
        </w:rPr>
        <w:t>limination</w:t>
      </w:r>
      <w:r w:rsidR="009303D9" w:rsidRPr="00871006">
        <w:rPr>
          <w:color w:val="FF0000"/>
        </w:rPr>
        <w:t>)</w:t>
      </w:r>
    </w:p>
    <w:p w14:paraId="173A6116" w14:textId="2F566115" w:rsidR="009303D9" w:rsidRPr="00D632BE" w:rsidRDefault="009303D9" w:rsidP="006B6B66">
      <w:pPr>
        <w:pStyle w:val="Heading1"/>
      </w:pPr>
      <w:r w:rsidRPr="00D632BE">
        <w:t xml:space="preserve">Introduction </w:t>
      </w:r>
    </w:p>
    <w:p w14:paraId="24BDEECF" w14:textId="54EC19A0" w:rsidR="00C07BCE" w:rsidRDefault="00C07BCE" w:rsidP="00C07BCE">
      <w:pPr>
        <w:pStyle w:val="BodyText"/>
      </w:pPr>
      <w:r>
        <w:t>Cardiovascular disease is one of the prevalent causes of death in the world and accounts for one of the most painful deaths that can be avoided under strict supervision. Cardiovascular diseases cause an average of 17.7 million deaths each year (44% of NCD fatalities) making it one of the most deserving topics for research on prevention. “Cardiovascular diseases (CVD) are a group of disorders of the heart and blood vessels which is the most significant cause of death globally</w:t>
      </w:r>
      <w:ins w:id="5" w:author="Martin Tay" w:date="2022-12-16T10:57:00Z">
        <w:r w:rsidR="00A26441">
          <w:rPr>
            <w:lang w:val="en-GB"/>
          </w:rPr>
          <w:t>[1]</w:t>
        </w:r>
      </w:ins>
      <w:del w:id="6" w:author="Martin Tay" w:date="2022-12-16T05:14:00Z">
        <w:r w:rsidDel="00EA60F6">
          <w:delText>.”</w:delText>
        </w:r>
      </w:del>
      <w:del w:id="7" w:author="Martin Tay" w:date="2022-12-16T10:55:00Z">
        <w:r w:rsidDel="00A26441">
          <w:delText xml:space="preserve"> </w:delText>
        </w:r>
      </w:del>
      <w:del w:id="8" w:author="Martin Tay" w:date="2022-12-16T05:14:00Z">
        <w:r w:rsidDel="00EA60F6">
          <w:delText>(“Secondary Prevention of Cardiovascular Diseases and ... - Hindawi”</w:delText>
        </w:r>
      </w:del>
      <w:ins w:id="9" w:author="Martin Tay" w:date="2022-12-16T05:14:00Z">
        <w:r w:rsidR="00EA60F6">
          <w:rPr>
            <w:lang w:val="en-GB"/>
          </w:rPr>
          <w:t>.</w:t>
        </w:r>
      </w:ins>
      <w:del w:id="10" w:author="Martin Tay" w:date="2022-12-16T05:14:00Z">
        <w:r w:rsidDel="00EA60F6">
          <w:delText>)</w:delText>
        </w:r>
      </w:del>
      <w:r>
        <w:t xml:space="preserve"> Despite the critical fatality rate 90% CVD can be prevented by taking necessary precautions</w:t>
      </w:r>
      <w:ins w:id="11" w:author="Martin Tay" w:date="2022-12-16T05:14:00Z">
        <w:r w:rsidR="00EA60F6">
          <w:rPr>
            <w:lang w:val="en-GB"/>
          </w:rPr>
          <w:t>[</w:t>
        </w:r>
        <w:r w:rsidR="00A26441">
          <w:rPr>
            <w:lang w:val="en-GB"/>
          </w:rPr>
          <w:t>2</w:t>
        </w:r>
        <w:r w:rsidR="00EA60F6">
          <w:rPr>
            <w:lang w:val="en-GB"/>
          </w:rPr>
          <w:t>]</w:t>
        </w:r>
      </w:ins>
      <w:del w:id="12" w:author="Martin Tay" w:date="2022-12-16T05:14:00Z">
        <w:r w:rsidDel="00EA60F6">
          <w:delText xml:space="preserve"> (McGill, 2008)</w:delText>
        </w:r>
      </w:del>
      <w:r>
        <w:t xml:space="preserve">. The impact of cardiovascular diseases can be very painful in the early years of any human being and have some ripple effects to the society due to the pain and economic effects on families and the economy of any country. </w:t>
      </w:r>
      <w:del w:id="13" w:author="Martin Tay" w:date="2022-12-16T11:23:00Z">
        <w:r w:rsidDel="00F55F75">
          <w:delText xml:space="preserve"> </w:delText>
        </w:r>
      </w:del>
    </w:p>
    <w:p w14:paraId="38D3FBAF" w14:textId="77777777" w:rsidR="00C07BCE" w:rsidRDefault="00C07BCE" w:rsidP="00C07BCE">
      <w:pPr>
        <w:pStyle w:val="BodyText"/>
      </w:pPr>
      <w:r>
        <w:t xml:space="preserve">There are several risk factors that contribute to cardiovascular health conditions. It is no news that in most cases, the cause of the disease can be attributed to lifestyle and human preference of diets. Physical activities and healthy eating have been proven to help improve the health and well-being of humanity. The application of machine learning to predict cardiovascular diseases can help in the sensitization </w:t>
      </w:r>
      <w:r>
        <w:t>and improve the conditions of diagnosed patients. There are several case studies concerning cardiovascular diseases.</w:t>
      </w:r>
    </w:p>
    <w:p w14:paraId="257F38A4" w14:textId="780F36B2" w:rsidR="00C07BCE" w:rsidRDefault="00C07BCE" w:rsidP="00C07BCE">
      <w:pPr>
        <w:pStyle w:val="BodyText"/>
      </w:pPr>
      <w:del w:id="14" w:author="Martin Tay" w:date="2022-12-16T05:11:00Z">
        <w:r w:rsidDel="00F72341">
          <w:delText xml:space="preserve"> </w:delText>
        </w:r>
      </w:del>
      <w:del w:id="15" w:author="Martin Tay" w:date="2022-12-16T05:10:00Z">
        <w:r w:rsidDel="00F72341">
          <w:delText>According to</w:delText>
        </w:r>
      </w:del>
      <w:del w:id="16" w:author="Martin Tay" w:date="2022-12-16T05:09:00Z">
        <w:r w:rsidDel="00F72341">
          <w:delText xml:space="preserve"> (Karunathi</w:delText>
        </w:r>
      </w:del>
      <w:proofErr w:type="spellStart"/>
      <w:ins w:id="17" w:author="Martin Tay" w:date="2022-12-16T05:10:00Z">
        <w:r w:rsidR="00F72341">
          <w:rPr>
            <w:lang w:val="en-GB"/>
          </w:rPr>
          <w:t>T</w:t>
        </w:r>
      </w:ins>
      <w:del w:id="18" w:author="Martin Tay" w:date="2022-12-16T05:09:00Z">
        <w:r w:rsidDel="00F72341">
          <w:delText>lake &amp; Ganegoda, 2018)</w:delText>
        </w:r>
      </w:del>
      <w:del w:id="19" w:author="Martin Tay" w:date="2022-12-16T05:10:00Z">
        <w:r w:rsidDel="00F72341">
          <w:delText>, t</w:delText>
        </w:r>
      </w:del>
      <w:r>
        <w:t>here</w:t>
      </w:r>
      <w:proofErr w:type="spellEnd"/>
      <w:r>
        <w:t xml:space="preserve"> are three types of prevention mechanisms to prevent and reduce the impacts of a disease. “Primary prevention refers to the steps taken by an individual to prevent the onset of the disease</w:t>
      </w:r>
      <w:del w:id="20" w:author="Martin Tay" w:date="2022-12-16T05:09:00Z">
        <w:r w:rsidDel="00F72341">
          <w:delText>.</w:delText>
        </w:r>
      </w:del>
      <w:del w:id="21" w:author="Martin Tay" w:date="2022-12-16T05:10:00Z">
        <w:r w:rsidDel="00F72341">
          <w:delText>”</w:delText>
        </w:r>
      </w:del>
      <w:ins w:id="22" w:author="Martin Tay" w:date="2022-12-16T05:09:00Z">
        <w:r w:rsidR="00F72341">
          <w:rPr>
            <w:lang w:val="en-GB"/>
          </w:rPr>
          <w:t>.</w:t>
        </w:r>
      </w:ins>
      <w:del w:id="23" w:author="Martin Tay" w:date="2022-12-16T05:09:00Z">
        <w:r w:rsidDel="00F72341">
          <w:delText xml:space="preserve"> (“What are the primary secondary and tertiary levels of prevention?”) </w:delText>
        </w:r>
      </w:del>
      <w:ins w:id="24" w:author="Martin Tay" w:date="2022-12-16T05:09:00Z">
        <w:r w:rsidR="00F72341">
          <w:rPr>
            <w:lang w:val="en-GB"/>
          </w:rPr>
          <w:t xml:space="preserve"> </w:t>
        </w:r>
      </w:ins>
      <w:r>
        <w:t>This is achieved by maintaining a healthy lifestyle choice such as diet and exercise. “Secondary prevention focuses on reducing the impact of the disease by early diagnosis prior to any critical and permanent damage</w:t>
      </w:r>
      <w:del w:id="25" w:author="Martin Tay" w:date="2022-12-16T05:10:00Z">
        <w:r w:rsidDel="00F72341">
          <w:delText>.</w:delText>
        </w:r>
      </w:del>
      <w:ins w:id="26" w:author="Martin Tay" w:date="2022-12-16T05:10:00Z">
        <w:r w:rsidR="00F72341">
          <w:rPr>
            <w:lang w:val="en-GB"/>
          </w:rPr>
          <w:t>[1]</w:t>
        </w:r>
      </w:ins>
      <w:del w:id="27" w:author="Martin Tay" w:date="2022-12-16T05:10:00Z">
        <w:r w:rsidDel="00F72341">
          <w:delText>” (“Secondary Prevention of Cardiovascular Diseases and ... - Hindawi”)</w:delText>
        </w:r>
      </w:del>
      <w:ins w:id="28" w:author="Martin Tay" w:date="2022-12-16T05:10:00Z">
        <w:r w:rsidR="00F72341">
          <w:rPr>
            <w:lang w:val="en-GB"/>
          </w:rPr>
          <w:t>.</w:t>
        </w:r>
      </w:ins>
      <w:r>
        <w:t xml:space="preserve"> This facilitates avoiding life threatening situations and long term impairments from a disease. Tertiary prevention is used once long term effects set in, by helping the patients to manage pain, increase life expectancy, and increase the quality of life. The secondary prevention of CVD includes diagnosis and prevention. Most critical step of secondary prevention is early diagnosis which allows medical professionals to provide required care for patients and improve the quality of life. This requires identifying risk factors, criticality of risk factors, and how the variation of these factors relates to CVD</w:t>
      </w:r>
      <w:ins w:id="29" w:author="Martin Tay" w:date="2022-12-16T05:15:00Z">
        <w:r w:rsidR="00EA60F6">
          <w:rPr>
            <w:lang w:val="en-GB"/>
          </w:rPr>
          <w:t xml:space="preserve"> </w:t>
        </w:r>
      </w:ins>
      <w:del w:id="30" w:author="Martin Tay" w:date="2022-12-16T05:15:00Z">
        <w:r w:rsidDel="00EA60F6">
          <w:delText xml:space="preserve">. </w:delText>
        </w:r>
      </w:del>
      <w:ins w:id="31" w:author="Martin Tay" w:date="2022-12-16T05:15:00Z">
        <w:r w:rsidR="00EA60F6">
          <w:rPr>
            <w:lang w:val="en-GB"/>
          </w:rPr>
          <w:t>.</w:t>
        </w:r>
      </w:ins>
      <w:del w:id="32" w:author="Martin Tay" w:date="2022-12-16T05:15:00Z">
        <w:r w:rsidDel="00EA60F6">
          <w:delText>(“Secondary Prevention of Cardiovascular Diseases and ... - Hindawi”)</w:delText>
        </w:r>
      </w:del>
      <w:r>
        <w:t xml:space="preserve"> Upon early diagnosis, patients could be directed to required treatments affording a higher quality of life</w:t>
      </w:r>
      <w:del w:id="33" w:author="Martin Tay" w:date="2022-12-16T05:16:00Z">
        <w:r w:rsidDel="00EA60F6">
          <w:delText xml:space="preserve"> (Karunathilake &amp; Ganegoda, 2018)</w:delText>
        </w:r>
      </w:del>
      <w:ins w:id="34" w:author="Martin Tay" w:date="2022-12-16T05:16:00Z">
        <w:r w:rsidR="00EA60F6">
          <w:rPr>
            <w:lang w:val="en-GB"/>
          </w:rPr>
          <w:t>[1]</w:t>
        </w:r>
      </w:ins>
      <w:r>
        <w:t xml:space="preserve">. </w:t>
      </w:r>
    </w:p>
    <w:p w14:paraId="35AB45D6" w14:textId="25CED91D" w:rsidR="009303D9" w:rsidRPr="005B520E" w:rsidRDefault="00C07BCE" w:rsidP="00C07BCE">
      <w:pPr>
        <w:pStyle w:val="BodyText"/>
      </w:pPr>
      <w:r>
        <w:t>The inspiration for this research paper draws strength from the use of machine learning algorithms by medical professionals to make predictions of vulnerable patients</w:t>
      </w:r>
      <w:ins w:id="35" w:author="Martin Tay" w:date="2022-12-16T11:24:00Z">
        <w:r w:rsidR="00F55F75">
          <w:rPr>
            <w:lang w:val="en-GB"/>
          </w:rPr>
          <w:t xml:space="preserve"> and it is an improvement on the work initiated by [1]</w:t>
        </w:r>
      </w:ins>
      <w:r>
        <w:t>. Health improvements is tied to continuous research and implementation of state-of-the-art methodologies explored by experts to diagnose and prevent diseases like the one examined in our case study.</w:t>
      </w:r>
    </w:p>
    <w:p w14:paraId="4593CDEB" w14:textId="35C34996" w:rsidR="00C07BCE" w:rsidRDefault="00C07BCE" w:rsidP="00C07BCE">
      <w:pPr>
        <w:pStyle w:val="Heading1"/>
      </w:pPr>
      <w:r>
        <w:t xml:space="preserve">PROBLEM AND DATA SET </w:t>
      </w:r>
    </w:p>
    <w:p w14:paraId="1FEAD690" w14:textId="5849BEBD" w:rsidR="00C07BCE" w:rsidRPr="00871006" w:rsidRDefault="00C07BCE" w:rsidP="00C07BCE">
      <w:pPr>
        <w:ind w:firstLine="14.40pt"/>
        <w:jc w:val="both"/>
        <w:rPr>
          <w:rStyle w:val="normaltextrun"/>
          <w:color w:val="000000"/>
        </w:rPr>
      </w:pPr>
      <w:r w:rsidRPr="00871006">
        <w:rPr>
          <w:rStyle w:val="normaltextrun"/>
        </w:rPr>
        <w:t>As required, the purpose of this task is to make predictions with the independent variables and dependent variables. These independent variables contain certain information that may cause a cardiovascular condition in patients. The causes of cardiovascular disease borders around certain risk factors like blood pressure, obesity, age, sex, diet, exercise, smoking, health insurance, mental health, physical health, consumption of alcohol, rest, or sleep, and record of health check-up, etc.</w:t>
      </w:r>
      <w:r w:rsidRPr="00871006">
        <w:rPr>
          <w:rStyle w:val="normaltextrun"/>
          <w:color w:val="FF0000"/>
        </w:rPr>
        <w:t xml:space="preserve"> </w:t>
      </w:r>
      <w:r w:rsidRPr="00871006">
        <w:rPr>
          <w:rStyle w:val="normaltextrun"/>
        </w:rPr>
        <w:t xml:space="preserve">One major issue is the challenge with the imbalanced dataset and a resampling technique </w:t>
      </w:r>
      <w:proofErr w:type="gramStart"/>
      <w:r w:rsidRPr="00871006">
        <w:rPr>
          <w:rStyle w:val="normaltextrun"/>
        </w:rPr>
        <w:t>would be introduced</w:t>
      </w:r>
      <w:proofErr w:type="gramEnd"/>
      <w:r w:rsidRPr="00871006">
        <w:rPr>
          <w:rStyle w:val="normaltextrun"/>
        </w:rPr>
        <w:t xml:space="preserve"> to solve the problem.</w:t>
      </w:r>
      <w:r w:rsidRPr="00871006">
        <w:rPr>
          <w:rStyle w:val="normaltextrun"/>
          <w:color w:val="FF0000"/>
        </w:rPr>
        <w:t xml:space="preserve"> </w:t>
      </w:r>
      <w:r w:rsidRPr="00871006">
        <w:rPr>
          <w:rStyle w:val="normaltextrun"/>
          <w:color w:val="000000"/>
        </w:rPr>
        <w:t xml:space="preserve">This in our case study </w:t>
      </w:r>
      <w:proofErr w:type="gramStart"/>
      <w:r w:rsidRPr="00871006">
        <w:rPr>
          <w:rStyle w:val="normaltextrun"/>
          <w:color w:val="000000"/>
        </w:rPr>
        <w:t>is linked</w:t>
      </w:r>
      <w:proofErr w:type="gramEnd"/>
      <w:r w:rsidRPr="00871006">
        <w:rPr>
          <w:rStyle w:val="normaltextrun"/>
          <w:color w:val="000000"/>
        </w:rPr>
        <w:t xml:space="preserve"> to what has been tagged as the independent features and they are outlined in the table below;</w:t>
      </w:r>
    </w:p>
    <w:p w14:paraId="14BF7755" w14:textId="2F86617F" w:rsidR="00C07BCE" w:rsidRDefault="0015126C" w:rsidP="0015126C">
      <w:pPr>
        <w:pStyle w:val="BodyText"/>
        <w:ind w:firstLine="0pt"/>
      </w:pPr>
      <w:r>
        <w:rPr>
          <w:noProof/>
          <w:lang w:val="en-GB" w:eastAsia="en-GB"/>
        </w:rPr>
        <w:lastRenderedPageBreak/>
        <w:drawing>
          <wp:inline distT="0" distB="0" distL="0" distR="0" wp14:anchorId="515707BF" wp14:editId="71397756">
            <wp:extent cx="3089910" cy="232473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Dataset Feature Tab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24735"/>
                    </a:xfrm>
                    <a:prstGeom prst="rect">
                      <a:avLst/>
                    </a:prstGeom>
                  </pic:spPr>
                </pic:pic>
              </a:graphicData>
            </a:graphic>
          </wp:inline>
        </w:drawing>
      </w:r>
    </w:p>
    <w:p w14:paraId="38AD2832" w14:textId="77777777" w:rsidR="00C07BCE" w:rsidRDefault="00C07BCE" w:rsidP="00C07BCE">
      <w:pPr>
        <w:pStyle w:val="paragraph"/>
        <w:spacing w:before="0pt" w:beforeAutospacing="0" w:after="0pt" w:afterAutospacing="0"/>
        <w:textAlignment w:val="baseline"/>
        <w:rPr>
          <w:rStyle w:val="eop"/>
          <w:color w:val="000000"/>
          <w:sz w:val="18"/>
          <w:szCs w:val="18"/>
        </w:rPr>
      </w:pPr>
      <w:r w:rsidRPr="00B97238">
        <w:rPr>
          <w:rStyle w:val="normaltextrun"/>
          <w:i/>
          <w:iCs/>
          <w:color w:val="000000"/>
          <w:sz w:val="18"/>
          <w:szCs w:val="18"/>
        </w:rPr>
        <w:t xml:space="preserve">Table </w:t>
      </w:r>
      <w:proofErr w:type="gramStart"/>
      <w:r w:rsidRPr="00B97238">
        <w:rPr>
          <w:rStyle w:val="normaltextrun"/>
          <w:i/>
          <w:iCs/>
          <w:color w:val="000000"/>
          <w:sz w:val="18"/>
          <w:szCs w:val="18"/>
        </w:rPr>
        <w:t>1</w:t>
      </w:r>
      <w:proofErr w:type="gramEnd"/>
      <w:r w:rsidRPr="00B97238">
        <w:rPr>
          <w:rStyle w:val="normaltextrun"/>
          <w:i/>
          <w:iCs/>
          <w:color w:val="000000"/>
          <w:sz w:val="18"/>
          <w:szCs w:val="18"/>
        </w:rPr>
        <w:t xml:space="preserve"> – Description of Independent and Dependent Features in the dataset</w:t>
      </w:r>
      <w:r w:rsidRPr="00B97238">
        <w:rPr>
          <w:rStyle w:val="eop"/>
          <w:color w:val="000000"/>
          <w:sz w:val="18"/>
          <w:szCs w:val="18"/>
        </w:rPr>
        <w:t> </w:t>
      </w:r>
    </w:p>
    <w:p w14:paraId="29C9AAE0" w14:textId="77777777" w:rsidR="00C07BCE" w:rsidRPr="00C07BCE" w:rsidRDefault="00C07BCE" w:rsidP="00C07BCE">
      <w:pPr>
        <w:pStyle w:val="BodyText"/>
        <w:jc w:val="center"/>
        <w:rPr>
          <w:lang w:val="en-GB"/>
        </w:rPr>
      </w:pPr>
    </w:p>
    <w:p w14:paraId="38C9BB67" w14:textId="7BE3E74B" w:rsidR="009303D9" w:rsidRDefault="00C07BCE" w:rsidP="00E7596C">
      <w:pPr>
        <w:pStyle w:val="BodyText"/>
      </w:pPr>
      <w:r w:rsidRPr="00C07BCE">
        <w:t>The prediction of cardiovascular disease is a classification problem being that the outcome of the prediction is a categorical response variable based on certain predictor (multiple) variables, indicating whether a patient is diagnosed with a heart condition or not diagnosed. In machine learning, there are two major learning techniques, supervised learning, and unsupervised learning. Supervised learning algorithms are trained with labelled input and output data, while unsupervised learning algorithms are trained with unlabelled variables (</w:t>
      </w:r>
      <w:r w:rsidRPr="00EA60F6">
        <w:rPr>
          <w:i/>
          <w:rPrChange w:id="36" w:author="Martin Tay" w:date="2022-12-16T05:16:00Z">
            <w:rPr/>
          </w:rPrChange>
        </w:rPr>
        <w:t>see figure 1 and 2</w:t>
      </w:r>
      <w:r w:rsidRPr="00C07BCE">
        <w:t xml:space="preserve">). The problem we have at hand is that of a supervised learning algorithm and both input and output data already labelled would be examined and evaluated when loaded unto the three classification algorithms selected for this experiment.  </w:t>
      </w:r>
    </w:p>
    <w:p w14:paraId="712D1677" w14:textId="41F72EE6" w:rsidR="00C07BCE" w:rsidRDefault="00C07BCE" w:rsidP="00E7596C">
      <w:pPr>
        <w:pStyle w:val="BodyText"/>
      </w:pPr>
      <w:r>
        <w:rPr>
          <w:noProof/>
          <w:lang w:val="en-GB" w:eastAsia="en-GB"/>
        </w:rPr>
        <w:drawing>
          <wp:inline distT="0" distB="0" distL="0" distR="0" wp14:anchorId="13F2D05B" wp14:editId="045B69D1">
            <wp:extent cx="2670175" cy="14935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175" cy="1493520"/>
                    </a:xfrm>
                    <a:prstGeom prst="rect">
                      <a:avLst/>
                    </a:prstGeom>
                    <a:noFill/>
                  </pic:spPr>
                </pic:pic>
              </a:graphicData>
            </a:graphic>
          </wp:inline>
        </w:drawing>
      </w:r>
    </w:p>
    <w:p w14:paraId="03D6E21D" w14:textId="45E953C7" w:rsidR="00C07BCE" w:rsidRDefault="00C07BCE" w:rsidP="00E7596C">
      <w:pPr>
        <w:pStyle w:val="BodyText"/>
      </w:pPr>
      <w:r>
        <w:rPr>
          <w:noProof/>
          <w:lang w:val="en-GB" w:eastAsia="en-GB"/>
        </w:rPr>
        <w:drawing>
          <wp:inline distT="0" distB="0" distL="0" distR="0" wp14:anchorId="3D05A4DE" wp14:editId="1DA9E79D">
            <wp:extent cx="2658110" cy="1286510"/>
            <wp:effectExtent l="0" t="0" r="8890" b="889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1286510"/>
                    </a:xfrm>
                    <a:prstGeom prst="rect">
                      <a:avLst/>
                    </a:prstGeom>
                    <a:noFill/>
                  </pic:spPr>
                </pic:pic>
              </a:graphicData>
            </a:graphic>
          </wp:inline>
        </w:drawing>
      </w:r>
    </w:p>
    <w:p w14:paraId="202F4354" w14:textId="680E9667" w:rsidR="00C07BCE" w:rsidRDefault="00C07BCE" w:rsidP="00C07BCE">
      <w:pPr>
        <w:pStyle w:val="paragraph"/>
        <w:spacing w:before="0pt" w:beforeAutospacing="0" w:after="0pt" w:afterAutospacing="0"/>
        <w:textAlignment w:val="baseline"/>
        <w:rPr>
          <w:ins w:id="37" w:author="Martin Tay" w:date="2022-12-16T04:36:00Z"/>
          <w:rStyle w:val="eop"/>
          <w:rFonts w:ascii="Cambria" w:hAnsi="Cambria"/>
          <w:color w:val="000000"/>
          <w:sz w:val="20"/>
          <w:szCs w:val="20"/>
          <w:shd w:val="clear" w:color="auto" w:fill="FFFFFF"/>
        </w:rPr>
      </w:pPr>
      <w:r w:rsidRPr="00B97238">
        <w:rPr>
          <w:rStyle w:val="normaltextrun"/>
          <w:i/>
          <w:iCs/>
          <w:color w:val="000000"/>
          <w:sz w:val="18"/>
          <w:szCs w:val="18"/>
          <w:shd w:val="clear" w:color="auto" w:fill="FFFFFF"/>
        </w:rPr>
        <w:t>Figure 1 and 2 – Graphic display of Supervised Learning and Unsupervised Learning</w:t>
      </w:r>
      <w:r>
        <w:rPr>
          <w:rStyle w:val="eop"/>
          <w:rFonts w:ascii="Cambria" w:hAnsi="Cambria"/>
          <w:color w:val="000000"/>
          <w:sz w:val="20"/>
          <w:szCs w:val="20"/>
          <w:shd w:val="clear" w:color="auto" w:fill="FFFFFF"/>
        </w:rPr>
        <w:t> </w:t>
      </w:r>
    </w:p>
    <w:p w14:paraId="12ACD040" w14:textId="07527BAA" w:rsidR="004F6E5B" w:rsidRPr="00A26441" w:rsidRDefault="004F6E5B" w:rsidP="00C07BCE">
      <w:pPr>
        <w:pStyle w:val="paragraph"/>
        <w:spacing w:before="0pt" w:beforeAutospacing="0" w:after="0pt" w:afterAutospacing="0"/>
        <w:textAlignment w:val="baseline"/>
        <w:rPr>
          <w:rStyle w:val="eop"/>
          <w:color w:val="000000"/>
          <w:sz w:val="16"/>
          <w:szCs w:val="16"/>
          <w:shd w:val="clear" w:color="auto" w:fill="FFFFFF"/>
          <w:rPrChange w:id="38" w:author="Martin Tay" w:date="2022-12-16T10:51:00Z">
            <w:rPr>
              <w:rStyle w:val="eop"/>
              <w:color w:val="000000"/>
              <w:sz w:val="18"/>
              <w:szCs w:val="18"/>
              <w:shd w:val="clear" w:color="auto" w:fill="FFFFFF"/>
            </w:rPr>
          </w:rPrChange>
        </w:rPr>
      </w:pPr>
      <w:ins w:id="39" w:author="Martin Tay" w:date="2022-12-16T04:36:00Z">
        <w:r w:rsidRPr="00A26441">
          <w:rPr>
            <w:rStyle w:val="normaltextrun"/>
            <w:sz w:val="16"/>
            <w:szCs w:val="16"/>
            <w:shd w:val="clear" w:color="auto" w:fill="FFFFFF"/>
            <w:rPrChange w:id="40" w:author="Martin Tay" w:date="2022-12-16T10:51:00Z">
              <w:rPr>
                <w:rStyle w:val="normaltextrun"/>
                <w:rFonts w:ascii="Cambria" w:hAnsi="Cambria"/>
                <w:sz w:val="18"/>
                <w:szCs w:val="18"/>
                <w:shd w:val="clear" w:color="auto" w:fill="FFFFFF"/>
              </w:rPr>
            </w:rPrChange>
          </w:rPr>
          <w:t xml:space="preserve"> NOTE: From </w:t>
        </w:r>
        <w:r w:rsidRPr="00A26441">
          <w:rPr>
            <w:rStyle w:val="normaltextrun"/>
            <w:i/>
            <w:iCs/>
            <w:sz w:val="16"/>
            <w:szCs w:val="16"/>
            <w:shd w:val="clear" w:color="auto" w:fill="FFFFFF"/>
            <w:rPrChange w:id="41" w:author="Martin Tay" w:date="2022-12-16T10:51:00Z">
              <w:rPr>
                <w:rStyle w:val="normaltextrun"/>
                <w:rFonts w:ascii="Cambria" w:hAnsi="Cambria"/>
                <w:i/>
                <w:iCs/>
                <w:sz w:val="18"/>
                <w:szCs w:val="18"/>
                <w:shd w:val="clear" w:color="auto" w:fill="FFFFFF"/>
              </w:rPr>
            </w:rPrChange>
          </w:rPr>
          <w:t>Supervised and Unsupervised Learning (an Intuitive Approach)</w:t>
        </w:r>
        <w:r w:rsidRPr="00A26441">
          <w:rPr>
            <w:rStyle w:val="normaltextrun"/>
            <w:sz w:val="16"/>
            <w:szCs w:val="16"/>
            <w:shd w:val="clear" w:color="auto" w:fill="FFFFFF"/>
            <w:rPrChange w:id="42" w:author="Martin Tay" w:date="2022-12-16T10:51:00Z">
              <w:rPr>
                <w:rStyle w:val="normaltextrun"/>
                <w:rFonts w:ascii="Cambria" w:hAnsi="Cambria"/>
                <w:sz w:val="18"/>
                <w:szCs w:val="18"/>
                <w:shd w:val="clear" w:color="auto" w:fill="FFFFFF"/>
              </w:rPr>
            </w:rPrChange>
          </w:rPr>
          <w:t xml:space="preserve"> by </w:t>
        </w:r>
        <w:r w:rsidR="00EA60F6" w:rsidRPr="00A26441">
          <w:rPr>
            <w:rStyle w:val="normaltextrun"/>
            <w:sz w:val="16"/>
            <w:szCs w:val="16"/>
            <w:shd w:val="clear" w:color="auto" w:fill="FFFFFF"/>
            <w:rPrChange w:id="43" w:author="Martin Tay" w:date="2022-12-16T10:51:00Z">
              <w:rPr>
                <w:rStyle w:val="normaltextrun"/>
                <w:rFonts w:ascii="Cambria" w:hAnsi="Cambria"/>
                <w:sz w:val="18"/>
                <w:szCs w:val="18"/>
                <w:shd w:val="clear" w:color="auto" w:fill="FFFFFF"/>
              </w:rPr>
            </w:rPrChange>
          </w:rPr>
          <w:t>[</w:t>
        </w:r>
      </w:ins>
      <w:ins w:id="44" w:author="Martin Tay" w:date="2022-12-16T05:17:00Z">
        <w:r w:rsidR="00A26441">
          <w:rPr>
            <w:rStyle w:val="normaltextrun"/>
            <w:sz w:val="16"/>
            <w:szCs w:val="16"/>
            <w:shd w:val="clear" w:color="auto" w:fill="FFFFFF"/>
            <w:rPrChange w:id="45" w:author="Martin Tay" w:date="2022-12-16T10:51:00Z">
              <w:rPr>
                <w:rStyle w:val="normaltextrun"/>
                <w:sz w:val="16"/>
                <w:szCs w:val="16"/>
                <w:shd w:val="clear" w:color="auto" w:fill="FFFFFF"/>
              </w:rPr>
            </w:rPrChange>
          </w:rPr>
          <w:t>3</w:t>
        </w:r>
      </w:ins>
      <w:ins w:id="46" w:author="Martin Tay" w:date="2022-12-16T04:36:00Z">
        <w:r w:rsidR="00EA60F6" w:rsidRPr="00A26441">
          <w:rPr>
            <w:rStyle w:val="normaltextrun"/>
            <w:sz w:val="16"/>
            <w:szCs w:val="16"/>
            <w:shd w:val="clear" w:color="auto" w:fill="FFFFFF"/>
            <w:rPrChange w:id="47" w:author="Martin Tay" w:date="2022-12-16T10:51:00Z">
              <w:rPr>
                <w:rStyle w:val="normaltextrun"/>
                <w:rFonts w:ascii="Cambria" w:hAnsi="Cambria"/>
                <w:sz w:val="18"/>
                <w:szCs w:val="18"/>
                <w:shd w:val="clear" w:color="auto" w:fill="FFFFFF"/>
              </w:rPr>
            </w:rPrChange>
          </w:rPr>
          <w:t>]</w:t>
        </w:r>
        <w:r w:rsidRPr="00A26441">
          <w:rPr>
            <w:rStyle w:val="normaltextrun"/>
            <w:sz w:val="16"/>
            <w:szCs w:val="16"/>
            <w:shd w:val="clear" w:color="auto" w:fill="FFFFFF"/>
            <w:rPrChange w:id="48" w:author="Martin Tay" w:date="2022-12-16T10:51:00Z">
              <w:rPr>
                <w:rStyle w:val="normaltextrun"/>
                <w:rFonts w:ascii="Cambria" w:hAnsi="Cambria"/>
                <w:sz w:val="18"/>
                <w:szCs w:val="18"/>
                <w:shd w:val="clear" w:color="auto" w:fill="FFFFFF"/>
              </w:rPr>
            </w:rPrChange>
          </w:rPr>
          <w:t xml:space="preserve"> </w:t>
        </w:r>
      </w:ins>
    </w:p>
    <w:p w14:paraId="233FD7EE" w14:textId="4100086D" w:rsidR="00C07BCE" w:rsidRDefault="00C07BCE" w:rsidP="00A26441">
      <w:pPr>
        <w:pStyle w:val="BodyText"/>
        <w:ind w:firstLine="0pt"/>
        <w:rPr>
          <w:lang w:val="en-GB"/>
        </w:rPr>
        <w:pPrChange w:id="49" w:author="Martin Tay" w:date="2022-12-16T10:51:00Z">
          <w:pPr>
            <w:pStyle w:val="BodyText"/>
          </w:pPr>
        </w:pPrChange>
      </w:pPr>
    </w:p>
    <w:p w14:paraId="2941708C" w14:textId="7EBE9F05" w:rsidR="009303D9" w:rsidRPr="00C07BCE" w:rsidRDefault="00C07BCE" w:rsidP="00C07BCE">
      <w:pPr>
        <w:pStyle w:val="BodyText"/>
        <w:rPr>
          <w:lang w:val="en-GB"/>
        </w:rPr>
      </w:pPr>
      <w:r w:rsidRPr="00C07BCE">
        <w:rPr>
          <w:lang w:val="en-GB"/>
        </w:rPr>
        <w:t xml:space="preserve">As depicted in the diagram above, figure 1 is an illustration of the data </w:t>
      </w:r>
      <w:proofErr w:type="gramStart"/>
      <w:r w:rsidRPr="00C07BCE">
        <w:rPr>
          <w:lang w:val="en-GB"/>
        </w:rPr>
        <w:t>is processed</w:t>
      </w:r>
      <w:proofErr w:type="gramEnd"/>
      <w:r w:rsidRPr="00C07BCE">
        <w:rPr>
          <w:lang w:val="en-GB"/>
        </w:rPr>
        <w:t xml:space="preserve"> before insights are gleaned in supervised learning algorithms. Insights </w:t>
      </w:r>
      <w:proofErr w:type="gramStart"/>
      <w:r w:rsidRPr="00C07BCE">
        <w:rPr>
          <w:lang w:val="en-GB"/>
        </w:rPr>
        <w:t>are drawn</w:t>
      </w:r>
      <w:proofErr w:type="gramEnd"/>
      <w:r w:rsidRPr="00C07BCE">
        <w:rPr>
          <w:lang w:val="en-GB"/>
        </w:rPr>
        <w:t xml:space="preserve"> by from </w:t>
      </w:r>
      <w:r w:rsidRPr="00C07BCE">
        <w:rPr>
          <w:lang w:val="en-GB"/>
        </w:rPr>
        <w:t xml:space="preserve">the correlation between the interactive features against the response variable. This is usually an iterative process, which calls for the model to </w:t>
      </w:r>
      <w:proofErr w:type="gramStart"/>
      <w:r w:rsidRPr="00C07BCE">
        <w:rPr>
          <w:lang w:val="en-GB"/>
        </w:rPr>
        <w:t>be trained</w:t>
      </w:r>
      <w:proofErr w:type="gramEnd"/>
      <w:r w:rsidRPr="00C07BCE">
        <w:rPr>
          <w:lang w:val="en-GB"/>
        </w:rPr>
        <w:t xml:space="preserve"> until optimal performance is achieved and the model can make accurate predictions. The process of model optimization </w:t>
      </w:r>
      <w:proofErr w:type="gramStart"/>
      <w:r w:rsidRPr="00C07BCE">
        <w:rPr>
          <w:lang w:val="en-GB"/>
        </w:rPr>
        <w:t>is called</w:t>
      </w:r>
      <w:proofErr w:type="gramEnd"/>
      <w:r w:rsidRPr="00C07BCE">
        <w:rPr>
          <w:lang w:val="en-GB"/>
        </w:rPr>
        <w:t xml:space="preserve"> hyperparameter tuning and would be discussed in detail in the next section. Figure </w:t>
      </w:r>
      <w:r w:rsidR="00EB57CF">
        <w:rPr>
          <w:lang w:val="en-GB"/>
        </w:rPr>
        <w:t xml:space="preserve">1 and </w:t>
      </w:r>
      <w:r w:rsidRPr="00C07BCE">
        <w:rPr>
          <w:lang w:val="en-GB"/>
        </w:rPr>
        <w:t xml:space="preserve">2 depicts the learning process of </w:t>
      </w:r>
      <w:proofErr w:type="gramStart"/>
      <w:r w:rsidRPr="00C07BCE">
        <w:rPr>
          <w:lang w:val="en-GB"/>
        </w:rPr>
        <w:t>unsupervised learning and how it generates insights or patterns for analysis</w:t>
      </w:r>
      <w:proofErr w:type="gramEnd"/>
      <w:r w:rsidRPr="00C07BCE">
        <w:rPr>
          <w:lang w:val="en-GB"/>
        </w:rPr>
        <w:t xml:space="preserve">. Learning for unsupervised is done with unlabelled data to reveal insights and patterns in the dataset. Key difference is in how the data is learned and processed before predictions </w:t>
      </w:r>
      <w:proofErr w:type="gramStart"/>
      <w:r w:rsidRPr="00C07BCE">
        <w:rPr>
          <w:lang w:val="en-GB"/>
        </w:rPr>
        <w:t>are done</w:t>
      </w:r>
      <w:proofErr w:type="gramEnd"/>
      <w:r w:rsidRPr="00C07BCE">
        <w:rPr>
          <w:lang w:val="en-GB"/>
        </w:rPr>
        <w:t>.</w:t>
      </w:r>
    </w:p>
    <w:p w14:paraId="4E87617B" w14:textId="63BF5047" w:rsidR="009303D9" w:rsidRDefault="004E5A92" w:rsidP="006B6B66">
      <w:pPr>
        <w:pStyle w:val="Heading1"/>
      </w:pPr>
      <w:r>
        <w:t>Methodology</w:t>
      </w:r>
    </w:p>
    <w:p w14:paraId="167A7BCF" w14:textId="127065C1" w:rsidR="009303D9" w:rsidRDefault="004E5A92" w:rsidP="00F90D16">
      <w:pPr>
        <w:pStyle w:val="Heading2"/>
        <w:spacing w:before="2pt"/>
      </w:pPr>
      <w:r>
        <w:t>Data pre</w:t>
      </w:r>
      <w:r w:rsidR="007B18A7">
        <w:t>-</w:t>
      </w:r>
      <w:r>
        <w:t>processing</w:t>
      </w:r>
    </w:p>
    <w:p w14:paraId="593E15AE" w14:textId="5E3CB7FB" w:rsidR="004E5A92" w:rsidRPr="0021059E" w:rsidRDefault="00455371" w:rsidP="00F90D16">
      <w:pPr>
        <w:spacing w:before="2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871006">
        <w:t xml:space="preserve"> drastically improve</w:t>
      </w:r>
      <w:r w:rsidR="00DE009B">
        <w:t xml:space="preserve"> performance. A technique employed in this paper was ha</w:t>
      </w:r>
      <w:r w:rsidR="00EB57CF">
        <w:t>ndling null values, which was not</w:t>
      </w:r>
      <w:r w:rsidR="00DE009B">
        <w:t xml:space="preserve"> required because the dataset contained no missing values. Other techniques</w:t>
      </w:r>
      <w:r w:rsidR="00055D17">
        <w:t xml:space="preserve"> that</w:t>
      </w:r>
      <w:r w:rsidR="00DE009B">
        <w:t xml:space="preserve"> </w:t>
      </w:r>
      <w:proofErr w:type="gramStart"/>
      <w:r w:rsidR="00055D17">
        <w:t xml:space="preserve">were </w:t>
      </w:r>
      <w:r w:rsidR="00DE009B">
        <w:t>used</w:t>
      </w:r>
      <w:proofErr w:type="gramEnd"/>
      <w:r w:rsidR="00DE009B">
        <w:t xml:space="preserve"> </w:t>
      </w:r>
      <w:r w:rsidR="00055D17">
        <w:t xml:space="preserve">and 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F90D16">
      <w:pPr>
        <w:pStyle w:val="Heading3"/>
        <w:spacing w:before="2pt"/>
      </w:pPr>
      <w:r>
        <w:t xml:space="preserve">Resampling </w:t>
      </w:r>
    </w:p>
    <w:p w14:paraId="6C40A30C" w14:textId="1D1DCB38" w:rsidR="004E5A92" w:rsidRDefault="00AE44A8" w:rsidP="00F90D16">
      <w:pPr>
        <w:spacing w:before="2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 xml:space="preserve">at a rate of 1:10 with </w:t>
      </w:r>
      <w:proofErr w:type="gramStart"/>
      <w:r w:rsidR="00055D17">
        <w:t>1</w:t>
      </w:r>
      <w:proofErr w:type="gramEnd"/>
      <w:r w:rsidR="00055D17">
        <w:t xml:space="preserve"> sample of class 1 for every 10 of class 0.</w:t>
      </w:r>
      <w:r>
        <w:t xml:space="preserve"> </w:t>
      </w:r>
    </w:p>
    <w:p w14:paraId="2FE22459" w14:textId="77777777" w:rsidR="009F517F" w:rsidRDefault="009F517F" w:rsidP="00F90D16">
      <w:pPr>
        <w:spacing w:before="2pt"/>
        <w:ind w:firstLine="14.40pt"/>
        <w:jc w:val="both"/>
      </w:pPr>
      <w:r>
        <w:t xml:space="preserve">Several resampling models were </w:t>
      </w:r>
      <w:proofErr w:type="gramStart"/>
      <w:r>
        <w:t>compared,</w:t>
      </w:r>
      <w:proofErr w:type="gramEnd"/>
      <w:r>
        <w:t xml:space="preserve"> the comparison is available in the GitHub repository. The solution that yielded the best results is a combination of Random </w:t>
      </w:r>
      <w:proofErr w:type="gramStart"/>
      <w:r>
        <w:t>Over</w:t>
      </w:r>
      <w:proofErr w:type="gramEnd"/>
      <w:r>
        <w:t xml:space="preserve">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F90D16">
      <w:pPr>
        <w:pStyle w:val="Heading4"/>
      </w:pPr>
      <w:r>
        <w:t xml:space="preserve">RandomOverSampler </w:t>
      </w:r>
    </w:p>
    <w:p w14:paraId="468FF72A" w14:textId="1B81C47D" w:rsidR="009F517F" w:rsidRPr="009F517F" w:rsidRDefault="00AA41AC" w:rsidP="00F90D16">
      <w:pPr>
        <w:spacing w:before="2pt"/>
        <w:ind w:firstLine="25.20pt"/>
        <w:jc w:val="both"/>
      </w:pPr>
      <w:r>
        <w:t xml:space="preserve">Random over-sampling works 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F90D16">
      <w:pPr>
        <w:pStyle w:val="Heading4"/>
      </w:pPr>
      <w:r w:rsidRPr="009F517F">
        <w:t>RepeatedEditedNearestNeighbours</w:t>
      </w:r>
    </w:p>
    <w:p w14:paraId="147F5886" w14:textId="7CE0D327" w:rsidR="000448A0" w:rsidRDefault="007C4C58" w:rsidP="00F90D16">
      <w:pPr>
        <w:spacing w:before="2pt"/>
        <w:ind w:firstLine="14.40pt"/>
        <w:jc w:val="both"/>
      </w:pPr>
      <w:r w:rsidRPr="007C4C58">
        <w:t>Edited</w:t>
      </w:r>
      <w:r>
        <w:t xml:space="preserve"> </w:t>
      </w:r>
      <w:r w:rsidRPr="007C4C58">
        <w:t>Nearest</w:t>
      </w:r>
      <w:r>
        <w:t xml:space="preserve"> </w:t>
      </w:r>
      <w:r w:rsidRPr="007C4C58">
        <w:t>Neighbours</w:t>
      </w:r>
      <w:r>
        <w:t xml:space="preserve"> </w:t>
      </w:r>
      <w:r w:rsidR="00D45D8D">
        <w:t xml:space="preserve">is an algorithm that applies the </w:t>
      </w:r>
      <w:proofErr w:type="gramStart"/>
      <w:r w:rsidR="00D45D8D">
        <w:t>nearest-neighbour</w:t>
      </w:r>
      <w:proofErr w:type="gramEnd"/>
      <w:r w:rsidR="00D45D8D">
        <w:t xml:space="preserve"> and removes samples which do not agree with the neighbourhood</w:t>
      </w:r>
      <w:r w:rsidR="001504B4">
        <w:t xml:space="preserve">. Two selection criteria are available all, “all” and majority, “mode”. A sample </w:t>
      </w:r>
      <w:proofErr w:type="gramStart"/>
      <w:r w:rsidR="001504B4">
        <w:t>is eliminated</w:t>
      </w:r>
      <w:proofErr w:type="gramEnd"/>
      <w:r w:rsidR="001504B4">
        <w:t xml:space="preserve"> if the majority of the neighbours belong to the other class with “mode”. And using “</w:t>
      </w:r>
      <w:proofErr w:type="gramStart"/>
      <w:r w:rsidR="001504B4">
        <w:t>all ”</w:t>
      </w:r>
      <w:proofErr w:type="gramEnd"/>
      <w:r w:rsidR="001504B4">
        <w:t xml:space="preserve">a sample is eliminated if any of the neighbours belong to the other class. </w:t>
      </w:r>
    </w:p>
    <w:p w14:paraId="58117867" w14:textId="51E471CB" w:rsidR="001504B4" w:rsidRPr="00D45D8D" w:rsidRDefault="001504B4" w:rsidP="00F90D16">
      <w:pPr>
        <w:spacing w:before="2pt"/>
        <w:ind w:firstLine="14.40pt"/>
        <w:jc w:val="both"/>
      </w:pPr>
      <w:r>
        <w:t xml:space="preserve">Repeated ENN repeats ENN multiple times resulting in the elimination of more samples. </w:t>
      </w:r>
      <w:r w:rsidRPr="00EA60F6">
        <w:rPr>
          <w:color w:val="FF0000"/>
          <w:rPrChange w:id="50" w:author="Martin Tay" w:date="2022-12-16T05:18:00Z">
            <w:rPr/>
          </w:rPrChange>
        </w:rPr>
        <w:t>[5]</w:t>
      </w:r>
    </w:p>
    <w:p w14:paraId="14B895F1" w14:textId="17045DD6" w:rsidR="004E5A92" w:rsidRDefault="004A45A4" w:rsidP="00F90D16">
      <w:pPr>
        <w:pStyle w:val="Heading3"/>
        <w:spacing w:before="2pt"/>
      </w:pPr>
      <w:r w:rsidRPr="004A45A4">
        <w:t>Standardization</w:t>
      </w:r>
    </w:p>
    <w:p w14:paraId="1D909D35" w14:textId="292E4CAF" w:rsidR="00DA343A" w:rsidRPr="00DA343A" w:rsidRDefault="00DA343A" w:rsidP="00F90D16">
      <w:pPr>
        <w:spacing w:before="2pt"/>
        <w:ind w:firstLine="14.40pt"/>
        <w:jc w:val="both"/>
      </w:pPr>
      <w:r>
        <w:t xml:space="preserve">Standardization is a requirement for some linear learning models such as SVM and Logistic regression. These models assume that the data is </w:t>
      </w:r>
      <w:r w:rsidR="001504B4">
        <w:t>centred</w:t>
      </w:r>
      <w:r>
        <w:t xml:space="preserve"> </w:t>
      </w:r>
      <w:proofErr w:type="gramStart"/>
      <w:r>
        <w:t>around</w:t>
      </w:r>
      <w:proofErr w:type="gramEnd"/>
      <w:r>
        <w:t xml:space="preserve"> 0 and have variance in the same order. If one of the features </w:t>
      </w:r>
      <w:proofErr w:type="gramStart"/>
      <w:r>
        <w:t>has</w:t>
      </w:r>
      <w:proofErr w:type="gramEnd"/>
      <w:r>
        <w:t xml:space="preserve">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F90D16">
      <w:pPr>
        <w:pStyle w:val="Heading4"/>
      </w:pPr>
      <w:r>
        <w:t>Standard Scaller</w:t>
      </w:r>
    </w:p>
    <w:p w14:paraId="4270CFE3" w14:textId="454665DA" w:rsidR="009F517F" w:rsidRDefault="0049542F" w:rsidP="00F90D16">
      <w:pPr>
        <w:spacing w:before="2pt"/>
        <w:ind w:firstLine="14.40pt"/>
        <w:jc w:val="both"/>
      </w:pPr>
      <w:r>
        <w:t xml:space="preserve">Standard Scaler is extremely </w:t>
      </w:r>
      <w:proofErr w:type="gramStart"/>
      <w:r>
        <w:t>simple,</w:t>
      </w:r>
      <w:proofErr w:type="gramEnd"/>
      <w:r>
        <w:t xml:space="preserve"> it standardizes the features by removing the mean and scaling to unit variance. </w:t>
      </w:r>
      <w:r w:rsidR="008453A4">
        <w:t>The standard score of a sample (x) is calculated:</w:t>
      </w:r>
    </w:p>
    <w:p w14:paraId="06D7F082" w14:textId="756B5151" w:rsidR="0049542F" w:rsidRDefault="0049542F" w:rsidP="00F90D16">
      <w:pPr>
        <w:spacing w:before="2pt"/>
        <w:ind w:start="14.40pt"/>
      </w:pPr>
      <w:r w:rsidRPr="0049542F">
        <w:t>z = (x - u) / s</w:t>
      </w:r>
    </w:p>
    <w:p w14:paraId="311B78E1" w14:textId="446079FB" w:rsidR="0049542F" w:rsidRDefault="0049542F" w:rsidP="00F90D16">
      <w:pPr>
        <w:spacing w:before="2pt"/>
        <w:ind w:firstLine="14.40pt"/>
        <w:jc w:val="both"/>
      </w:pPr>
      <w:r>
        <w:lastRenderedPageBreak/>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rsidRPr="001F3ED9">
        <w:rPr>
          <w:color w:val="FF0000"/>
          <w:rPrChange w:id="51" w:author="Martin Tay" w:date="2022-12-16T05:21:00Z">
            <w:rPr/>
          </w:rPrChange>
        </w:rPr>
        <w:t xml:space="preserve"> [6].</w:t>
      </w:r>
    </w:p>
    <w:p w14:paraId="6E890DE8" w14:textId="77777777" w:rsidR="008453A4" w:rsidRPr="009F517F" w:rsidRDefault="008453A4" w:rsidP="00F90D16">
      <w:pPr>
        <w:spacing w:before="2pt"/>
        <w:ind w:start="14.40pt"/>
        <w:jc w:val="both"/>
      </w:pPr>
    </w:p>
    <w:p w14:paraId="41E557A4" w14:textId="1160F2D2" w:rsidR="004E5A92" w:rsidRDefault="004E5A92" w:rsidP="00F90D16">
      <w:pPr>
        <w:pStyle w:val="Heading3"/>
        <w:spacing w:before="2pt"/>
      </w:pPr>
      <w:r>
        <w:t>Feature selection</w:t>
      </w:r>
    </w:p>
    <w:p w14:paraId="53593BF1" w14:textId="29D7E547" w:rsidR="009F517F" w:rsidRDefault="00AA41AC" w:rsidP="00F90D16">
      <w:pPr>
        <w:spacing w:before="2pt"/>
        <w:ind w:firstLine="14.40pt"/>
        <w:jc w:val="both"/>
      </w:pPr>
      <w:r>
        <w:t xml:space="preserve">Feature Selection is the process of reducing the number of features, in order to reduce the time </w:t>
      </w:r>
      <w:r w:rsidR="004A45A4">
        <w:t>taken to fit the algorithms and reducing the “noise” in the data, while minimizing information loss.  In this paper</w:t>
      </w:r>
      <w:r w:rsidR="00EB57CF">
        <w:t>,</w:t>
      </w:r>
      <w:r w:rsidR="004A45A4">
        <w:t xml:space="preserve"> Recursive Feature Elimination (RFE) </w:t>
      </w:r>
      <w:proofErr w:type="gramStart"/>
      <w:r w:rsidR="004A45A4">
        <w:t>was implemented</w:t>
      </w:r>
      <w:proofErr w:type="gramEnd"/>
      <w:r w:rsidR="004A45A4">
        <w:t xml:space="preserve">. </w:t>
      </w:r>
    </w:p>
    <w:p w14:paraId="574D5873" w14:textId="0F5DE7F1" w:rsidR="004A45A4" w:rsidRDefault="004A45A4" w:rsidP="00F90D16">
      <w:pPr>
        <w:pStyle w:val="Heading4"/>
      </w:pPr>
      <w:r>
        <w:t xml:space="preserve">Recursive Feature Elimination </w:t>
      </w:r>
    </w:p>
    <w:p w14:paraId="4BF39E09" w14:textId="77777777" w:rsidR="007B18A7" w:rsidRDefault="004A45A4" w:rsidP="00F90D16">
      <w:pPr>
        <w:spacing w:before="2pt"/>
        <w:ind w:firstLine="14.40pt"/>
        <w:jc w:val="both"/>
      </w:pPr>
      <w:r>
        <w:t xml:space="preserve">A variation of RFE was </w:t>
      </w:r>
      <w:proofErr w:type="gramStart"/>
      <w:r>
        <w:t>used,</w:t>
      </w:r>
      <w:proofErr w:type="gramEnd"/>
      <w:r>
        <w:t xml:space="preserve"> RFECV </w:t>
      </w:r>
      <w:r w:rsidR="00DA343A">
        <w:t>applies Recursive feature elimination with cross validator</w:t>
      </w:r>
      <w:r w:rsidR="007B18A7">
        <w:t xml:space="preserve"> to find the optimal number of features. </w:t>
      </w:r>
    </w:p>
    <w:p w14:paraId="15A6ED97" w14:textId="17EC4A0C" w:rsidR="009F517F" w:rsidRPr="00527A1B" w:rsidRDefault="007B18A7" w:rsidP="00F90D16">
      <w:pPr>
        <w:spacing w:before="2pt"/>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then recursively removes a given number of features on each iteration until the number of features to select is reached, this number is also passed to the algorithm in the parameters. </w:t>
      </w:r>
      <w:r w:rsidR="00BB38D4" w:rsidRPr="009916C2">
        <w:rPr>
          <w:color w:val="FF0000"/>
          <w:rPrChange w:id="52" w:author="Martin Tay" w:date="2022-12-16T11:00:00Z">
            <w:rPr/>
          </w:rPrChange>
        </w:rPr>
        <w:t>[7]</w:t>
      </w:r>
    </w:p>
    <w:p w14:paraId="431CD801" w14:textId="77777777" w:rsidR="006F6D3D" w:rsidRPr="00527A1B" w:rsidRDefault="006F6D3D" w:rsidP="00F90D16">
      <w:pPr>
        <w:spacing w:before="2pt"/>
        <w:jc w:val="start"/>
        <w:rPr>
          <w:i/>
          <w:iCs/>
          <w:noProof/>
        </w:rPr>
      </w:pPr>
    </w:p>
    <w:p w14:paraId="44977B46" w14:textId="1243CE9B" w:rsidR="009303D9" w:rsidRDefault="004E5A92" w:rsidP="00F90D16">
      <w:pPr>
        <w:pStyle w:val="Heading2"/>
        <w:spacing w:before="2pt"/>
      </w:pPr>
      <w:r>
        <w:t>Machine learning models</w:t>
      </w:r>
    </w:p>
    <w:p w14:paraId="4E59C821" w14:textId="1FAB4FD7" w:rsidR="004E5A92" w:rsidRDefault="004E5A92" w:rsidP="00F90D16">
      <w:pPr>
        <w:pStyle w:val="Heading3"/>
        <w:spacing w:before="2pt"/>
      </w:pPr>
      <w:r>
        <w:t>Decision Tree Classifier</w:t>
      </w:r>
    </w:p>
    <w:p w14:paraId="022719CE" w14:textId="71782690" w:rsidR="000D0FB1" w:rsidRDefault="000D0FB1" w:rsidP="000D0FB1">
      <w:pPr>
        <w:ind w:firstLine="14.40pt"/>
        <w:jc w:val="both"/>
      </w:pPr>
      <w:r>
        <w:t xml:space="preserve">Decision Tree Classification algorithm is one of the simplest techniques to implement in solving classification or regression problems. The supervised learning model learns from the class labels/interactive features by making system-based rules that guides its decision to make predictions. </w:t>
      </w:r>
      <w:ins w:id="53" w:author="Martin Tay" w:date="2022-12-16T05:23:00Z">
        <w:r w:rsidR="001F3ED9">
          <w:t>In the words of [</w:t>
        </w:r>
        <w:r w:rsidR="009916C2">
          <w:t>4</w:t>
        </w:r>
        <w:r w:rsidR="001F3ED9">
          <w:t>]</w:t>
        </w:r>
      </w:ins>
      <w:del w:id="54" w:author="Martin Tay" w:date="2022-12-16T05:23:00Z">
        <w:r w:rsidDel="001F3ED9">
          <w:delText>Accor</w:delText>
        </w:r>
      </w:del>
      <w:del w:id="55" w:author="Martin Tay" w:date="2022-12-16T05:22:00Z">
        <w:r w:rsidDel="001F3ED9">
          <w:delText xml:space="preserve">ding to </w:delText>
        </w:r>
      </w:del>
      <w:del w:id="56" w:author="Martin Tay" w:date="2022-12-16T05:23:00Z">
        <w:r w:rsidDel="001F3ED9">
          <w:delText>(Mitchell, 1997)</w:delText>
        </w:r>
      </w:del>
      <w:r>
        <w:t xml:space="preserve">, </w:t>
      </w:r>
      <w:del w:id="57" w:author="Martin Tay" w:date="2022-12-16T05:21:00Z">
        <w:r w:rsidDel="001F3ED9">
          <w:delText>“</w:delText>
        </w:r>
      </w:del>
      <w:r>
        <w:t>Decision Tree learning method is a method for approximating discrete-valued target functions, in which the learned function is represented by a decision tree”.</w:t>
      </w:r>
      <w:del w:id="58" w:author="Martin Tay" w:date="2022-12-16T05:23:00Z">
        <w:r w:rsidDel="001F3ED9">
          <w:delText xml:space="preserve"> (“Decision Tree Learning (ML 3) Flashcards | Quizlet”) </w:delText>
        </w:r>
      </w:del>
      <w:r>
        <w:t xml:space="preserve"> </w:t>
      </w:r>
    </w:p>
    <w:p w14:paraId="4339A7AD" w14:textId="77777777" w:rsidR="000D0FB1" w:rsidRDefault="000D0FB1" w:rsidP="000D0FB1">
      <w:pPr>
        <w:ind w:firstLine="14.40pt"/>
        <w:jc w:val="both"/>
      </w:pPr>
    </w:p>
    <w:p w14:paraId="2C818510" w14:textId="4D2B33EA" w:rsidR="000D0FB1" w:rsidRDefault="000D0FB1" w:rsidP="000D0FB1">
      <w:pPr>
        <w:jc w:val="both"/>
      </w:pPr>
      <w:r>
        <w:rPr>
          <w:noProof/>
          <w:lang w:eastAsia="en-GB"/>
        </w:rPr>
        <w:drawing>
          <wp:inline distT="0" distB="0" distL="0" distR="0" wp14:anchorId="2847C01B" wp14:editId="30E4173F">
            <wp:extent cx="3073400" cy="173301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1%" t="-0.007%" r="3.502%" b="0.007%"/>
                    <a:stretch/>
                  </pic:blipFill>
                  <pic:spPr bwMode="auto">
                    <a:xfrm>
                      <a:off x="0" y="0"/>
                      <a:ext cx="3096279" cy="1745912"/>
                    </a:xfrm>
                    <a:prstGeom prst="rect">
                      <a:avLst/>
                    </a:prstGeom>
                    <a:noFill/>
                    <a:ln>
                      <a:noFill/>
                    </a:ln>
                    <a:extLst>
                      <a:ext uri="{53640926-AAD7-44D8-BBD7-CCE9431645EC}">
                        <a14:shadowObscured xmlns:a14="http://schemas.microsoft.com/office/drawing/2010/main"/>
                      </a:ext>
                    </a:extLst>
                  </pic:spPr>
                </pic:pic>
              </a:graphicData>
            </a:graphic>
          </wp:inline>
        </w:drawing>
      </w:r>
    </w:p>
    <w:p w14:paraId="0C42EC01" w14:textId="555F1E73" w:rsidR="000D0FB1" w:rsidRDefault="000D0FB1" w:rsidP="000D0FB1">
      <w:pPr>
        <w:jc w:val="both"/>
      </w:pPr>
      <w:r w:rsidRPr="000D0FB1">
        <w:rPr>
          <w:rStyle w:val="normaltextrun"/>
          <w:rFonts w:eastAsia="Times New Roman"/>
          <w:i/>
          <w:iCs/>
          <w:color w:val="000000"/>
          <w:sz w:val="18"/>
          <w:szCs w:val="18"/>
          <w:shd w:val="clear" w:color="auto" w:fill="FFFFFF"/>
          <w:lang w:eastAsia="en-GB"/>
        </w:rPr>
        <w:t xml:space="preserve">Figure </w:t>
      </w:r>
      <w:proofErr w:type="gramStart"/>
      <w:ins w:id="59" w:author="Martin Tay" w:date="2022-12-16T05:00:00Z">
        <w:r w:rsidR="0008677D">
          <w:rPr>
            <w:rStyle w:val="normaltextrun"/>
            <w:rFonts w:eastAsia="Times New Roman"/>
            <w:i/>
            <w:iCs/>
            <w:color w:val="000000"/>
            <w:sz w:val="18"/>
            <w:szCs w:val="18"/>
            <w:shd w:val="clear" w:color="auto" w:fill="FFFFFF"/>
            <w:lang w:eastAsia="en-GB"/>
          </w:rPr>
          <w:t>5</w:t>
        </w:r>
      </w:ins>
      <w:proofErr w:type="gramEnd"/>
      <w:del w:id="60" w:author="Martin Tay" w:date="2022-12-16T05:00:00Z">
        <w:r w:rsidRPr="000D0FB1" w:rsidDel="0008677D">
          <w:rPr>
            <w:rStyle w:val="normaltextrun"/>
            <w:rFonts w:eastAsia="Times New Roman"/>
            <w:i/>
            <w:iCs/>
            <w:color w:val="000000"/>
            <w:sz w:val="18"/>
            <w:szCs w:val="18"/>
            <w:shd w:val="clear" w:color="auto" w:fill="FFFFFF"/>
            <w:lang w:eastAsia="en-GB"/>
          </w:rPr>
          <w:delText>4</w:delText>
        </w:r>
      </w:del>
      <w:r w:rsidRPr="000D0FB1">
        <w:rPr>
          <w:rStyle w:val="normaltextrun"/>
          <w:rFonts w:eastAsia="Times New Roman"/>
          <w:i/>
          <w:iCs/>
          <w:color w:val="000000"/>
          <w:sz w:val="18"/>
          <w:szCs w:val="18"/>
          <w:shd w:val="clear" w:color="auto" w:fill="FFFFFF"/>
          <w:lang w:eastAsia="en-GB"/>
        </w:rPr>
        <w:t xml:space="preserve"> – A diagram of a decision learning process in Decision Tree</w:t>
      </w:r>
      <w:ins w:id="61" w:author="Martin Tay" w:date="2022-12-16T05:27:00Z">
        <w:r w:rsidR="001F3ED9">
          <w:rPr>
            <w:rStyle w:val="normaltextrun"/>
            <w:rFonts w:eastAsia="Times New Roman"/>
            <w:i/>
            <w:iCs/>
            <w:color w:val="000000"/>
            <w:sz w:val="18"/>
            <w:szCs w:val="18"/>
            <w:shd w:val="clear" w:color="auto" w:fill="FFFFFF"/>
            <w:lang w:eastAsia="en-GB"/>
          </w:rPr>
          <w:t>.</w:t>
        </w:r>
      </w:ins>
      <w:del w:id="62" w:author="Martin Tay" w:date="2022-12-16T05:27:00Z">
        <w:r w:rsidDel="001F3ED9">
          <w:rPr>
            <w:rStyle w:val="normaltextrun"/>
            <w:rFonts w:eastAsia="Times New Roman"/>
            <w:i/>
            <w:iCs/>
            <w:color w:val="000000"/>
            <w:sz w:val="18"/>
            <w:szCs w:val="18"/>
            <w:shd w:val="clear" w:color="auto" w:fill="FFFFFF"/>
            <w:lang w:eastAsia="en-GB"/>
          </w:rPr>
          <w:delText>,</w:delText>
        </w:r>
      </w:del>
      <w:r>
        <w:rPr>
          <w:rStyle w:val="normaltextrun"/>
          <w:rFonts w:eastAsia="Times New Roman"/>
          <w:i/>
          <w:iCs/>
          <w:color w:val="000000"/>
          <w:sz w:val="18"/>
          <w:szCs w:val="18"/>
          <w:shd w:val="clear" w:color="auto" w:fill="FFFFFF"/>
          <w:lang w:eastAsia="en-GB"/>
        </w:rPr>
        <w:t xml:space="preserve"> </w:t>
      </w:r>
      <w:r w:rsidRPr="000D0FB1">
        <w:rPr>
          <w:rStyle w:val="normaltextrun"/>
          <w:rFonts w:eastAsia="Times New Roman"/>
          <w:i/>
          <w:iCs/>
          <w:color w:val="000000"/>
          <w:sz w:val="18"/>
          <w:szCs w:val="18"/>
          <w:shd w:val="clear" w:color="auto" w:fill="FFFFFF"/>
          <w:lang w:eastAsia="en-GB"/>
        </w:rPr>
        <w:t xml:space="preserve">From Decision Tree Algorithm – A Complete Guide by </w:t>
      </w:r>
      <w:ins w:id="63" w:author="Martin Tay" w:date="2022-12-16T05:24:00Z">
        <w:r w:rsidR="001F3ED9">
          <w:rPr>
            <w:rStyle w:val="normaltextrun"/>
            <w:rFonts w:eastAsia="Times New Roman"/>
            <w:i/>
            <w:iCs/>
            <w:color w:val="000000"/>
            <w:sz w:val="18"/>
            <w:szCs w:val="18"/>
            <w:shd w:val="clear" w:color="auto" w:fill="FFFFFF"/>
            <w:lang w:eastAsia="en-GB"/>
          </w:rPr>
          <w:t>[</w:t>
        </w:r>
        <w:r w:rsidR="009916C2">
          <w:rPr>
            <w:rStyle w:val="normaltextrun"/>
            <w:rFonts w:eastAsia="Times New Roman"/>
            <w:i/>
            <w:iCs/>
            <w:color w:val="000000"/>
            <w:sz w:val="18"/>
            <w:szCs w:val="18"/>
            <w:shd w:val="clear" w:color="auto" w:fill="FFFFFF"/>
            <w:lang w:eastAsia="en-GB"/>
          </w:rPr>
          <w:t>5</w:t>
        </w:r>
        <w:r w:rsidR="001F3ED9">
          <w:rPr>
            <w:rStyle w:val="normaltextrun"/>
            <w:rFonts w:eastAsia="Times New Roman"/>
            <w:i/>
            <w:iCs/>
            <w:color w:val="000000"/>
            <w:sz w:val="18"/>
            <w:szCs w:val="18"/>
            <w:shd w:val="clear" w:color="auto" w:fill="FFFFFF"/>
            <w:lang w:eastAsia="en-GB"/>
          </w:rPr>
          <w:t>]</w:t>
        </w:r>
      </w:ins>
      <w:del w:id="64" w:author="Martin Tay" w:date="2022-12-16T05:24:00Z">
        <w:r w:rsidRPr="000D0FB1" w:rsidDel="001F3ED9">
          <w:rPr>
            <w:rStyle w:val="normaltextrun"/>
            <w:rFonts w:eastAsia="Times New Roman"/>
            <w:i/>
            <w:iCs/>
            <w:color w:val="000000"/>
            <w:sz w:val="18"/>
            <w:szCs w:val="18"/>
            <w:shd w:val="clear" w:color="auto" w:fill="FFFFFF"/>
            <w:lang w:eastAsia="en-GB"/>
          </w:rPr>
          <w:delText>Saini, 2021</w:delText>
        </w:r>
        <w:r w:rsidDel="001F3ED9">
          <w:rPr>
            <w:rStyle w:val="normaltextrun"/>
            <w:rFonts w:eastAsia="Times New Roman"/>
            <w:i/>
            <w:iCs/>
            <w:color w:val="000000"/>
            <w:sz w:val="18"/>
            <w:szCs w:val="18"/>
            <w:shd w:val="clear" w:color="auto" w:fill="FFFFFF"/>
            <w:lang w:eastAsia="en-GB"/>
          </w:rPr>
          <w:delText xml:space="preserve"> </w:delText>
        </w:r>
        <w:r w:rsidRPr="000D0FB1" w:rsidDel="001F3ED9">
          <w:rPr>
            <w:color w:val="FF0000"/>
          </w:rPr>
          <w:delText>(https://www.analyticsvidhya.com/blog/2021/08/decision-tree-algorithm/)</w:delText>
        </w:r>
      </w:del>
      <w:r w:rsidRPr="000D0FB1">
        <w:rPr>
          <w:color w:val="FF0000"/>
        </w:rPr>
        <w:t xml:space="preserve"> </w:t>
      </w:r>
    </w:p>
    <w:p w14:paraId="17DF24D5" w14:textId="6A025D4E" w:rsidR="000D0FB1" w:rsidRDefault="000D0FB1" w:rsidP="000D0FB1">
      <w:pPr>
        <w:jc w:val="both"/>
      </w:pPr>
    </w:p>
    <w:p w14:paraId="285F6A82" w14:textId="0E6318F6" w:rsidR="000D0FB1" w:rsidRDefault="000D0FB1" w:rsidP="000D0FB1">
      <w:pPr>
        <w:spacing w:before="2pt"/>
        <w:ind w:firstLine="14.40pt"/>
        <w:jc w:val="both"/>
      </w:pPr>
      <w:r>
        <w:t xml:space="preserve">The root node is where the learning process begins with several splits into finite terminal nodes before making a prediction. To make decisions before splitting, decision tree uses the amount of information gained about </w:t>
      </w:r>
      <w:del w:id="65" w:author="Martin Tay" w:date="2022-12-16T11:04:00Z">
        <w:r w:rsidDel="009916C2">
          <w:delText xml:space="preserve">the </w:delText>
        </w:r>
      </w:del>
      <w:r>
        <w:t xml:space="preserve">to improve the nodes. The information gained is measured by the entropy and mathematically expressed in the formula below, “where X is the random variable or process, Xi is the possible outcomes, and </w:t>
      </w:r>
      <w:proofErr w:type="gramStart"/>
      <w:r>
        <w:t>p(</w:t>
      </w:r>
      <w:proofErr w:type="gramEnd"/>
      <w:r>
        <w:t>Xi) is the probability of the possible outcomes”</w:t>
      </w:r>
      <w:ins w:id="66" w:author="Martin Tay" w:date="2022-12-16T05:25:00Z">
        <w:r w:rsidR="001F3ED9">
          <w:t>[</w:t>
        </w:r>
        <w:r w:rsidR="00F202B0">
          <w:t>6</w:t>
        </w:r>
        <w:r w:rsidR="001F3ED9">
          <w:t>]</w:t>
        </w:r>
      </w:ins>
      <w:del w:id="67" w:author="Martin Tay" w:date="2022-12-16T05:25:00Z">
        <w:r w:rsidDel="001F3ED9">
          <w:delText xml:space="preserve"> (Wei-Meng, 2019)</w:delText>
        </w:r>
      </w:del>
      <w:r>
        <w:t>.</w:t>
      </w:r>
    </w:p>
    <w:p w14:paraId="1D5A19B3" w14:textId="7FF35B8E" w:rsidR="000D0FB1" w:rsidRDefault="000D0FB1" w:rsidP="000D0FB1">
      <w:pPr>
        <w:rPr>
          <w:ins w:id="68" w:author="Martin Tay" w:date="2022-12-16T04:51:00Z"/>
        </w:rPr>
      </w:pPr>
      <w:r>
        <w:rPr>
          <w:noProof/>
          <w:lang w:eastAsia="en-GB"/>
        </w:rPr>
        <w:drawing>
          <wp:inline distT="0" distB="0" distL="0" distR="0" wp14:anchorId="2A287A31" wp14:editId="5DE214DA">
            <wp:extent cx="2034141" cy="702734"/>
            <wp:effectExtent l="0" t="0" r="4445"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399" cy="708005"/>
                    </a:xfrm>
                    <a:prstGeom prst="rect">
                      <a:avLst/>
                    </a:prstGeom>
                    <a:noFill/>
                  </pic:spPr>
                </pic:pic>
              </a:graphicData>
            </a:graphic>
          </wp:inline>
        </w:drawing>
      </w:r>
    </w:p>
    <w:p w14:paraId="360C5FA1" w14:textId="72026CD3" w:rsidR="0008677D" w:rsidDel="0008677D" w:rsidRDefault="0008677D" w:rsidP="0008677D">
      <w:pPr>
        <w:jc w:val="both"/>
        <w:rPr>
          <w:del w:id="69" w:author="Martin Tay" w:date="2022-12-16T04:51:00Z"/>
        </w:rPr>
        <w:pPrChange w:id="70" w:author="Martin Tay" w:date="2022-12-16T04:51:00Z">
          <w:pPr/>
        </w:pPrChange>
      </w:pPr>
      <w:ins w:id="71" w:author="Martin Tay" w:date="2022-12-16T04:51:00Z">
        <w:r>
          <w:t>Figure 3</w:t>
        </w:r>
      </w:ins>
    </w:p>
    <w:p w14:paraId="2498A9BE" w14:textId="77777777" w:rsidR="000D0FB1" w:rsidRDefault="000D0FB1" w:rsidP="000D0FB1">
      <w:pPr>
        <w:jc w:val="both"/>
      </w:pPr>
      <w:del w:id="72" w:author="Martin Tay" w:date="2022-12-16T04:51:00Z">
        <w:r w:rsidDel="0008677D">
          <w:delText xml:space="preserve">      </w:delText>
        </w:r>
      </w:del>
      <w:r>
        <w:t xml:space="preserve">                          </w:t>
      </w:r>
    </w:p>
    <w:p w14:paraId="0FB49CF7" w14:textId="7B946750" w:rsidR="000D0FB1" w:rsidRPr="0008677D" w:rsidRDefault="000D0FB1" w:rsidP="000D0FB1">
      <w:pPr>
        <w:jc w:val="both"/>
        <w:rPr>
          <w:i/>
          <w:sz w:val="18"/>
          <w:szCs w:val="18"/>
          <w:rPrChange w:id="73" w:author="Martin Tay" w:date="2022-12-16T04:52:00Z">
            <w:rPr/>
          </w:rPrChange>
        </w:rPr>
      </w:pPr>
      <w:r w:rsidRPr="0008677D">
        <w:rPr>
          <w:i/>
          <w:sz w:val="18"/>
          <w:szCs w:val="18"/>
          <w:rPrChange w:id="74" w:author="Martin Tay" w:date="2022-12-16T04:52:00Z">
            <w:rPr/>
          </w:rPrChange>
        </w:rPr>
        <w:t>NOTE: From A Complete Guide to Decision Tree Split using Information Gain, by</w:t>
      </w:r>
      <w:ins w:id="75" w:author="Martin Tay" w:date="2022-12-16T05:19:00Z">
        <w:r w:rsidR="00EA60F6">
          <w:rPr>
            <w:i/>
            <w:sz w:val="18"/>
            <w:szCs w:val="18"/>
          </w:rPr>
          <w:t xml:space="preserve"> [</w:t>
        </w:r>
        <w:r w:rsidR="00F202B0">
          <w:rPr>
            <w:i/>
            <w:sz w:val="18"/>
            <w:szCs w:val="18"/>
          </w:rPr>
          <w:t>6</w:t>
        </w:r>
        <w:r w:rsidR="00EA60F6">
          <w:rPr>
            <w:i/>
            <w:sz w:val="18"/>
            <w:szCs w:val="18"/>
          </w:rPr>
          <w:t>]</w:t>
        </w:r>
      </w:ins>
      <w:del w:id="76" w:author="Martin Tay" w:date="2022-12-16T05:19:00Z">
        <w:r w:rsidRPr="0008677D" w:rsidDel="00EA60F6">
          <w:rPr>
            <w:i/>
            <w:sz w:val="18"/>
            <w:szCs w:val="18"/>
            <w:rPrChange w:id="77" w:author="Martin Tay" w:date="2022-12-16T04:52:00Z">
              <w:rPr/>
            </w:rPrChange>
          </w:rPr>
          <w:delText xml:space="preserve"> Verma, 2021</w:delText>
        </w:r>
      </w:del>
      <w:r w:rsidRPr="0008677D">
        <w:rPr>
          <w:i/>
          <w:sz w:val="18"/>
          <w:szCs w:val="18"/>
          <w:rPrChange w:id="78" w:author="Martin Tay" w:date="2022-12-16T04:52:00Z">
            <w:rPr/>
          </w:rPrChange>
        </w:rPr>
        <w:t xml:space="preserve">.  </w:t>
      </w:r>
    </w:p>
    <w:p w14:paraId="1EF67963" w14:textId="7C9FD434" w:rsidR="000D0FB1" w:rsidRPr="000D0FB1" w:rsidDel="0008677D" w:rsidRDefault="000D0FB1" w:rsidP="000D0FB1">
      <w:pPr>
        <w:jc w:val="both"/>
        <w:rPr>
          <w:moveFrom w:id="79" w:author="Martin Tay" w:date="2022-12-16T04:53:00Z"/>
          <w:color w:val="FF0000"/>
        </w:rPr>
      </w:pPr>
      <w:moveFromRangeStart w:id="80" w:author="Martin Tay" w:date="2022-12-16T04:53:00Z" w:name="move122058811"/>
      <w:moveFrom w:id="81" w:author="Martin Tay" w:date="2022-12-16T04:53:00Z">
        <w:r w:rsidRPr="000D0FB1" w:rsidDel="0008677D">
          <w:rPr>
            <w:color w:val="FF0000"/>
          </w:rPr>
          <w:t>(https://analyticsindiamag.com/a-complete-guide-to-decision-tree-split-using-information-gain/)</w:t>
        </w:r>
      </w:moveFrom>
    </w:p>
    <w:p w14:paraId="709B93A5" w14:textId="1A9CBCD0" w:rsidR="000D0FB1" w:rsidRDefault="000D0FB1" w:rsidP="000D0FB1">
      <w:pPr>
        <w:jc w:val="both"/>
      </w:pPr>
      <w:moveFrom w:id="82" w:author="Martin Tay" w:date="2022-12-16T04:53:00Z">
        <w:r w:rsidDel="0008677D">
          <w:t xml:space="preserve"> </w:t>
        </w:r>
      </w:moveFrom>
      <w:moveFromRangeEnd w:id="80"/>
    </w:p>
    <w:p w14:paraId="0A229DC3" w14:textId="775F6D2B" w:rsidR="000D0FB1" w:rsidRDefault="000D0FB1" w:rsidP="000D0FB1">
      <w:pPr>
        <w:ind w:firstLine="14.40pt"/>
        <w:jc w:val="both"/>
      </w:pPr>
      <w:r>
        <w:t xml:space="preserve">By definition, </w:t>
      </w:r>
      <w:ins w:id="83" w:author="Martin Tay" w:date="2022-12-16T05:19:00Z">
        <w:r w:rsidR="00EA60F6">
          <w:t>[</w:t>
        </w:r>
        <w:r w:rsidR="00F202B0">
          <w:t>6</w:t>
        </w:r>
        <w:r w:rsidR="00EA60F6">
          <w:t>]</w:t>
        </w:r>
      </w:ins>
      <w:del w:id="84" w:author="Martin Tay" w:date="2022-12-16T05:19:00Z">
        <w:r w:rsidDel="00EA60F6">
          <w:delText>(Verma, 2021)</w:delText>
        </w:r>
      </w:del>
      <w:r>
        <w:t>, the entropy of any random variable or random process is the average level of uncertainty involved in the possible outcome of the variable or process.</w:t>
      </w:r>
    </w:p>
    <w:p w14:paraId="4A21F2D8" w14:textId="77777777" w:rsidR="000D0FB1" w:rsidRPr="000D0FB1" w:rsidRDefault="000D0FB1" w:rsidP="000D0FB1">
      <w:pPr>
        <w:jc w:val="both"/>
      </w:pPr>
    </w:p>
    <w:p w14:paraId="5DEF022A" w14:textId="3AFCCD17" w:rsidR="004E5A92" w:rsidRDefault="004E5A92" w:rsidP="00F90D16">
      <w:pPr>
        <w:pStyle w:val="Heading3"/>
        <w:spacing w:before="2pt"/>
      </w:pPr>
      <w:r>
        <w:t xml:space="preserve">Logistic Regression </w:t>
      </w:r>
    </w:p>
    <w:p w14:paraId="0F54C366" w14:textId="697648CD" w:rsidR="009E59DF" w:rsidRDefault="009E59DF" w:rsidP="009E59DF">
      <w:pPr>
        <w:ind w:firstLine="14.40pt"/>
        <w:jc w:val="both"/>
      </w:pPr>
      <w:r w:rsidRPr="009E59DF">
        <w:t xml:space="preserve">The third classification algorithm used in this experiment is Logistic Regression. In machine learning, logistic regression uses the concept of probability to make predictions in classification problems. “The hypothesis in logistic regression tends to limit the cost function between 0 and 1” </w:t>
      </w:r>
      <w:ins w:id="85" w:author="Martin Tay" w:date="2022-12-16T05:20:00Z">
        <w:r w:rsidR="00EA60F6">
          <w:t>[</w:t>
        </w:r>
        <w:r w:rsidR="00F55F75">
          <w:t>7</w:t>
        </w:r>
        <w:r w:rsidR="00EA60F6">
          <w:t>]</w:t>
        </w:r>
      </w:ins>
      <w:del w:id="86" w:author="Martin Tay" w:date="2022-12-16T05:20:00Z">
        <w:r w:rsidRPr="009E59DF" w:rsidDel="00EA60F6">
          <w:delText>(Pant, 2019)</w:delText>
        </w:r>
      </w:del>
      <w:r w:rsidRPr="009E59DF">
        <w:t xml:space="preserve">. This </w:t>
      </w:r>
      <w:proofErr w:type="gramStart"/>
      <w:r w:rsidRPr="009E59DF">
        <w:t>is mathematically expressed</w:t>
      </w:r>
      <w:proofErr w:type="gramEnd"/>
      <w:r w:rsidRPr="009E59DF">
        <w:t xml:space="preserve"> as;</w:t>
      </w:r>
    </w:p>
    <w:p w14:paraId="54E218F5" w14:textId="6E5D24BB" w:rsidR="009E59DF" w:rsidRDefault="009E59DF" w:rsidP="009E59DF">
      <w:pPr>
        <w:ind w:firstLine="14.40pt"/>
        <w:rPr>
          <w:ins w:id="87" w:author="Martin Tay" w:date="2022-12-16T04:59:00Z"/>
        </w:rPr>
      </w:pPr>
      <w:r>
        <w:rPr>
          <w:noProof/>
          <w:lang w:eastAsia="en-GB"/>
        </w:rPr>
        <w:drawing>
          <wp:inline distT="0" distB="0" distL="0" distR="0" wp14:anchorId="7447D3C2" wp14:editId="0FA7072F">
            <wp:extent cx="1718945" cy="51816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945" cy="518160"/>
                    </a:xfrm>
                    <a:prstGeom prst="rect">
                      <a:avLst/>
                    </a:prstGeom>
                    <a:noFill/>
                  </pic:spPr>
                </pic:pic>
              </a:graphicData>
            </a:graphic>
          </wp:inline>
        </w:drawing>
      </w:r>
    </w:p>
    <w:p w14:paraId="06570157" w14:textId="63EB9289" w:rsidR="0008677D" w:rsidRDefault="0008677D" w:rsidP="0008677D">
      <w:pPr>
        <w:jc w:val="both"/>
        <w:pPrChange w:id="88" w:author="Martin Tay" w:date="2022-12-16T05:00:00Z">
          <w:pPr>
            <w:ind w:firstLine="14.40pt"/>
          </w:pPr>
        </w:pPrChange>
      </w:pPr>
      <w:ins w:id="89" w:author="Martin Tay" w:date="2022-12-16T04:59:00Z">
        <w:r>
          <w:t>Figure 4</w:t>
        </w:r>
        <w:r>
          <w:t xml:space="preserve">                          </w:t>
        </w:r>
      </w:ins>
    </w:p>
    <w:p w14:paraId="06DB8371" w14:textId="1984C7EE" w:rsidR="009E59DF" w:rsidRDefault="009E59DF" w:rsidP="009E59DF">
      <w:pPr>
        <w:ind w:firstLine="14.40pt"/>
        <w:jc w:val="both"/>
        <w:rPr>
          <w:ins w:id="90" w:author="Martin Tay" w:date="2022-12-16T05:20:00Z"/>
        </w:rPr>
      </w:pPr>
      <w:r w:rsidRPr="009E59DF">
        <w:t xml:space="preserve">NOTE: The hypothesis of logistic regression. From: Introduction to Logistic Regression, by </w:t>
      </w:r>
      <w:del w:id="91" w:author="Martin Tay" w:date="2022-12-16T05:20:00Z">
        <w:r w:rsidRPr="009E59DF" w:rsidDel="00EA60F6">
          <w:delText>Pant, 2019</w:delText>
        </w:r>
      </w:del>
      <w:ins w:id="92" w:author="Martin Tay" w:date="2022-12-16T05:20:00Z">
        <w:r w:rsidR="00EA60F6">
          <w:t>[</w:t>
        </w:r>
        <w:r w:rsidR="00F55F75">
          <w:t>7</w:t>
        </w:r>
        <w:r w:rsidR="00EA60F6">
          <w:t>]</w:t>
        </w:r>
      </w:ins>
      <w:r w:rsidRPr="009E59DF">
        <w:t xml:space="preserve">. </w:t>
      </w:r>
      <w:del w:id="93" w:author="Martin Tay" w:date="2022-12-16T05:20:00Z">
        <w:r w:rsidRPr="009E59DF" w:rsidDel="00EA60F6">
          <w:rPr>
            <w:color w:val="FF0000"/>
          </w:rPr>
          <w:delText>(https://towardsdatascience.com/introduction-to-logistic-regression-66248243c148</w:delText>
        </w:r>
        <w:r w:rsidRPr="009E59DF" w:rsidDel="00EA60F6">
          <w:delText>)</w:delText>
        </w:r>
      </w:del>
    </w:p>
    <w:p w14:paraId="3608CDDB" w14:textId="77777777" w:rsidR="00EA60F6" w:rsidRPr="009E59DF" w:rsidRDefault="00EA60F6" w:rsidP="009E59DF">
      <w:pPr>
        <w:ind w:firstLine="14.40pt"/>
        <w:jc w:val="both"/>
      </w:pPr>
    </w:p>
    <w:p w14:paraId="1F26F226" w14:textId="3AFEADE4" w:rsidR="004E5A92" w:rsidRDefault="004E5A92" w:rsidP="00F90D16">
      <w:pPr>
        <w:pStyle w:val="Heading3"/>
        <w:spacing w:before="2pt"/>
      </w:pPr>
      <w:r>
        <w:t>Suport Vector Machin</w:t>
      </w:r>
      <w:r w:rsidR="00527A1B">
        <w:t>e</w:t>
      </w:r>
    </w:p>
    <w:p w14:paraId="5761E349" w14:textId="10103C65" w:rsidR="000D0FB1" w:rsidRDefault="000D0FB1" w:rsidP="000D0FB1">
      <w:pPr>
        <w:ind w:firstLine="14.40pt"/>
        <w:jc w:val="both"/>
      </w:pPr>
      <w:r w:rsidRPr="000D0FB1">
        <w:t xml:space="preserve">Support vector machine is a classification </w:t>
      </w:r>
      <w:proofErr w:type="gramStart"/>
      <w:r w:rsidRPr="000D0FB1">
        <w:t>algorithm which</w:t>
      </w:r>
      <w:proofErr w:type="gramEnd"/>
      <w:r w:rsidRPr="000D0FB1">
        <w:t xml:space="preserve"> performs its prediction by splitting the classes into two groups with a line mathematically positioned by two support vectors surrounding a hyperplane, typically, in a multidimensional space.</w:t>
      </w:r>
    </w:p>
    <w:p w14:paraId="13F97B90" w14:textId="77777777" w:rsidR="000D0FB1" w:rsidRDefault="000D0FB1" w:rsidP="000D0FB1">
      <w:pPr>
        <w:ind w:firstLine="14.40pt"/>
        <w:jc w:val="both"/>
      </w:pPr>
    </w:p>
    <w:p w14:paraId="6505F690" w14:textId="604DB02F" w:rsidR="000D0FB1" w:rsidRDefault="000D0FB1" w:rsidP="000D0FB1">
      <w:pPr>
        <w:ind w:firstLine="14.40pt"/>
        <w:jc w:val="both"/>
      </w:pPr>
      <w:r>
        <w:t xml:space="preserve"> </w:t>
      </w:r>
      <w:r>
        <w:rPr>
          <w:noProof/>
          <w:lang w:eastAsia="en-GB"/>
        </w:rPr>
        <w:drawing>
          <wp:inline distT="0" distB="0" distL="0" distR="0" wp14:anchorId="233AE11E" wp14:editId="41C29151">
            <wp:extent cx="2261870" cy="1572895"/>
            <wp:effectExtent l="0" t="0" r="508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70" cy="1572895"/>
                    </a:xfrm>
                    <a:prstGeom prst="rect">
                      <a:avLst/>
                    </a:prstGeom>
                    <a:noFill/>
                  </pic:spPr>
                </pic:pic>
              </a:graphicData>
            </a:graphic>
          </wp:inline>
        </w:drawing>
      </w:r>
      <w:r>
        <w:t xml:space="preserve">          </w:t>
      </w:r>
    </w:p>
    <w:p w14:paraId="1ADB8982" w14:textId="7D9EAFDF" w:rsidR="000D0FB1" w:rsidRDefault="000D0FB1" w:rsidP="000D0FB1">
      <w:pPr>
        <w:ind w:firstLine="14.40pt"/>
        <w:jc w:val="both"/>
      </w:pPr>
      <w:r>
        <w:rPr>
          <w:noProof/>
          <w:lang w:eastAsia="en-GB"/>
        </w:rPr>
        <w:drawing>
          <wp:inline distT="0" distB="0" distL="0" distR="0" wp14:anchorId="0E5F6CC0" wp14:editId="5FDC9EA1">
            <wp:extent cx="2310765" cy="15728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765" cy="1572895"/>
                    </a:xfrm>
                    <a:prstGeom prst="rect">
                      <a:avLst/>
                    </a:prstGeom>
                    <a:noFill/>
                  </pic:spPr>
                </pic:pic>
              </a:graphicData>
            </a:graphic>
          </wp:inline>
        </w:drawing>
      </w:r>
      <w:r>
        <w:t xml:space="preserve">         </w:t>
      </w:r>
    </w:p>
    <w:p w14:paraId="5BA12DE2" w14:textId="19E4AEDA" w:rsidR="004E5A92" w:rsidRPr="004E5A92" w:rsidRDefault="009E59DF" w:rsidP="009E59DF">
      <w:pPr>
        <w:ind w:firstLine="14.40pt"/>
        <w:jc w:val="both"/>
      </w:pPr>
      <w:r w:rsidRPr="009E59DF">
        <w:rPr>
          <w:rStyle w:val="normaltextrun"/>
          <w:rFonts w:eastAsia="Times New Roman"/>
          <w:i/>
          <w:iCs/>
          <w:color w:val="000000"/>
          <w:sz w:val="18"/>
          <w:szCs w:val="18"/>
          <w:shd w:val="clear" w:color="auto" w:fill="FFFFFF"/>
          <w:lang w:eastAsia="en-GB"/>
        </w:rPr>
        <w:t xml:space="preserve">Figure </w:t>
      </w:r>
      <w:ins w:id="94" w:author="Martin Tay" w:date="2022-12-16T05:00:00Z">
        <w:r w:rsidR="0008677D">
          <w:rPr>
            <w:rStyle w:val="normaltextrun"/>
            <w:rFonts w:eastAsia="Times New Roman"/>
            <w:i/>
            <w:iCs/>
            <w:color w:val="000000"/>
            <w:sz w:val="18"/>
            <w:szCs w:val="18"/>
            <w:shd w:val="clear" w:color="auto" w:fill="FFFFFF"/>
            <w:lang w:eastAsia="en-GB"/>
          </w:rPr>
          <w:t>6</w:t>
        </w:r>
      </w:ins>
      <w:del w:id="95" w:author="Martin Tay" w:date="2022-12-16T05:00:00Z">
        <w:r w:rsidRPr="009E59DF" w:rsidDel="0008677D">
          <w:rPr>
            <w:rStyle w:val="normaltextrun"/>
            <w:rFonts w:eastAsia="Times New Roman"/>
            <w:i/>
            <w:iCs/>
            <w:color w:val="000000"/>
            <w:sz w:val="18"/>
            <w:szCs w:val="18"/>
            <w:shd w:val="clear" w:color="auto" w:fill="FFFFFF"/>
            <w:lang w:eastAsia="en-GB"/>
          </w:rPr>
          <w:delText>3</w:delText>
        </w:r>
      </w:del>
      <w:r w:rsidRPr="009E59DF">
        <w:rPr>
          <w:rStyle w:val="normaltextrun"/>
          <w:rFonts w:eastAsia="Times New Roman"/>
          <w:i/>
          <w:iCs/>
          <w:color w:val="000000"/>
          <w:sz w:val="18"/>
          <w:szCs w:val="18"/>
          <w:shd w:val="clear" w:color="auto" w:fill="FFFFFF"/>
          <w:lang w:eastAsia="en-GB"/>
        </w:rPr>
        <w:t xml:space="preserve"> and </w:t>
      </w:r>
      <w:ins w:id="96" w:author="Martin Tay" w:date="2022-12-16T05:00:00Z">
        <w:r w:rsidR="0008677D">
          <w:rPr>
            <w:rStyle w:val="normaltextrun"/>
            <w:rFonts w:eastAsia="Times New Roman"/>
            <w:i/>
            <w:iCs/>
            <w:color w:val="000000"/>
            <w:sz w:val="18"/>
            <w:szCs w:val="18"/>
            <w:shd w:val="clear" w:color="auto" w:fill="FFFFFF"/>
            <w:lang w:eastAsia="en-GB"/>
          </w:rPr>
          <w:t>7</w:t>
        </w:r>
      </w:ins>
      <w:del w:id="97" w:author="Martin Tay" w:date="2022-12-16T05:00:00Z">
        <w:r w:rsidRPr="009E59DF" w:rsidDel="0008677D">
          <w:rPr>
            <w:rStyle w:val="normaltextrun"/>
            <w:rFonts w:eastAsia="Times New Roman"/>
            <w:i/>
            <w:iCs/>
            <w:color w:val="000000"/>
            <w:sz w:val="18"/>
            <w:szCs w:val="18"/>
            <w:shd w:val="clear" w:color="auto" w:fill="FFFFFF"/>
            <w:lang w:eastAsia="en-GB"/>
          </w:rPr>
          <w:delText>4</w:delText>
        </w:r>
      </w:del>
      <w:r w:rsidRPr="009E59DF">
        <w:rPr>
          <w:rStyle w:val="normaltextrun"/>
          <w:rFonts w:eastAsia="Times New Roman"/>
          <w:i/>
          <w:iCs/>
          <w:color w:val="000000"/>
          <w:sz w:val="18"/>
          <w:szCs w:val="18"/>
          <w:shd w:val="clear" w:color="auto" w:fill="FFFFFF"/>
          <w:lang w:eastAsia="en-GB"/>
        </w:rPr>
        <w:t xml:space="preserve"> – Graphical display of how prediction </w:t>
      </w:r>
      <w:proofErr w:type="gramStart"/>
      <w:r w:rsidRPr="009E59DF">
        <w:rPr>
          <w:rStyle w:val="normaltextrun"/>
          <w:rFonts w:eastAsia="Times New Roman"/>
          <w:i/>
          <w:iCs/>
          <w:color w:val="000000"/>
          <w:sz w:val="18"/>
          <w:szCs w:val="18"/>
          <w:shd w:val="clear" w:color="auto" w:fill="FFFFFF"/>
          <w:lang w:eastAsia="en-GB"/>
        </w:rPr>
        <w:t>is performed</w:t>
      </w:r>
      <w:proofErr w:type="gramEnd"/>
      <w:r w:rsidRPr="009E59DF">
        <w:rPr>
          <w:rStyle w:val="normaltextrun"/>
          <w:rFonts w:eastAsia="Times New Roman"/>
          <w:i/>
          <w:iCs/>
          <w:color w:val="000000"/>
          <w:sz w:val="18"/>
          <w:szCs w:val="18"/>
          <w:shd w:val="clear" w:color="auto" w:fill="FFFFFF"/>
          <w:lang w:eastAsia="en-GB"/>
        </w:rPr>
        <w:t xml:space="preserve"> in support vector machine classification</w:t>
      </w:r>
      <w:r>
        <w:rPr>
          <w:rStyle w:val="normaltextrun"/>
          <w:rFonts w:eastAsia="Times New Roman"/>
          <w:i/>
          <w:iCs/>
          <w:color w:val="000000"/>
          <w:sz w:val="18"/>
          <w:szCs w:val="18"/>
          <w:shd w:val="clear" w:color="auto" w:fill="FFFFFF"/>
          <w:lang w:eastAsia="en-GB"/>
        </w:rPr>
        <w:t>,</w:t>
      </w:r>
      <w:r w:rsidRPr="009E59DF">
        <w:rPr>
          <w:rStyle w:val="normaltextrun"/>
          <w:rFonts w:eastAsia="Times New Roman"/>
          <w:i/>
          <w:iCs/>
          <w:color w:val="000000"/>
          <w:sz w:val="18"/>
          <w:szCs w:val="18"/>
          <w:shd w:val="clear" w:color="auto" w:fill="FFFFFF"/>
          <w:lang w:eastAsia="en-GB"/>
        </w:rPr>
        <w:t xml:space="preserve"> From Python Machine Learning, by </w:t>
      </w:r>
      <w:ins w:id="98" w:author="Martin Tay" w:date="2022-12-16T11:22:00Z">
        <w:r w:rsidR="00F55F75">
          <w:rPr>
            <w:rStyle w:val="normaltextrun"/>
            <w:rFonts w:eastAsia="Times New Roman"/>
            <w:i/>
            <w:iCs/>
            <w:color w:val="000000"/>
            <w:sz w:val="18"/>
            <w:szCs w:val="18"/>
            <w:shd w:val="clear" w:color="auto" w:fill="FFFFFF"/>
            <w:lang w:eastAsia="en-GB"/>
          </w:rPr>
          <w:t>[</w:t>
        </w:r>
      </w:ins>
      <w:ins w:id="99" w:author="Martin Tay" w:date="2022-12-16T11:23:00Z">
        <w:r w:rsidR="00F55F75">
          <w:rPr>
            <w:rStyle w:val="normaltextrun"/>
            <w:rFonts w:eastAsia="Times New Roman"/>
            <w:i/>
            <w:iCs/>
            <w:color w:val="000000"/>
            <w:sz w:val="18"/>
            <w:szCs w:val="18"/>
            <w:shd w:val="clear" w:color="auto" w:fill="FFFFFF"/>
            <w:lang w:eastAsia="en-GB"/>
          </w:rPr>
          <w:t>8</w:t>
        </w:r>
      </w:ins>
      <w:ins w:id="100" w:author="Martin Tay" w:date="2022-12-16T11:22:00Z">
        <w:r w:rsidR="00F55F75">
          <w:rPr>
            <w:rStyle w:val="normaltextrun"/>
            <w:rFonts w:eastAsia="Times New Roman"/>
            <w:i/>
            <w:iCs/>
            <w:color w:val="000000"/>
            <w:sz w:val="18"/>
            <w:szCs w:val="18"/>
            <w:shd w:val="clear" w:color="auto" w:fill="FFFFFF"/>
            <w:lang w:eastAsia="en-GB"/>
          </w:rPr>
          <w:t>]</w:t>
        </w:r>
      </w:ins>
      <w:del w:id="101" w:author="Martin Tay" w:date="2022-12-16T11:22:00Z">
        <w:r w:rsidRPr="009E59DF" w:rsidDel="00F55F75">
          <w:rPr>
            <w:rStyle w:val="normaltextrun"/>
            <w:rFonts w:eastAsia="Times New Roman"/>
            <w:i/>
            <w:iCs/>
            <w:color w:val="000000"/>
            <w:sz w:val="18"/>
            <w:szCs w:val="18"/>
            <w:shd w:val="clear" w:color="auto" w:fill="FFFFFF"/>
            <w:lang w:eastAsia="en-GB"/>
          </w:rPr>
          <w:delText>Wei-Meng, 2019</w:delText>
        </w:r>
      </w:del>
    </w:p>
    <w:p w14:paraId="219CF249" w14:textId="2C08B85C" w:rsidR="009303D9" w:rsidRDefault="004E5A92" w:rsidP="00F90D16">
      <w:pPr>
        <w:pStyle w:val="Heading2"/>
        <w:spacing w:before="2pt"/>
      </w:pPr>
      <w:bookmarkStart w:id="102" w:name="_Evaluation_metrics"/>
      <w:bookmarkEnd w:id="102"/>
      <w:r>
        <w:t xml:space="preserve">Evaluation metrics </w:t>
      </w:r>
    </w:p>
    <w:p w14:paraId="65956E4C" w14:textId="2DF2E3EE" w:rsidR="003A7EA0" w:rsidRPr="003A7EA0" w:rsidRDefault="003A7EA0" w:rsidP="00F90D16">
      <w:pPr>
        <w:spacing w:before="2pt"/>
        <w:ind w:firstLine="14.40pt"/>
        <w:jc w:val="both"/>
      </w:pPr>
      <w:r>
        <w:t xml:space="preserve">In a problem with imbalanced labels as this one accuracy </w:t>
      </w:r>
      <w:proofErr w:type="gramStart"/>
      <w:r>
        <w:t>can not</w:t>
      </w:r>
      <w:proofErr w:type="gramEnd"/>
      <w:r>
        <w:t xml:space="preserve"> be used to evaluate a model. When a model is fed extremely imbalanced data is going to predict only the majority class, resulting in near 100% accuracy even tough the model is terrible at prediction one of the classes. </w:t>
      </w:r>
      <w:r w:rsidR="007F1EBB">
        <w:t xml:space="preserve">This is why other evaluation metrics </w:t>
      </w:r>
      <w:proofErr w:type="gramStart"/>
      <w:r w:rsidR="007F1EBB">
        <w:t>must be used</w:t>
      </w:r>
      <w:proofErr w:type="gramEnd"/>
      <w:r w:rsidR="007F1EBB">
        <w:t>.</w:t>
      </w:r>
      <w:r>
        <w:t xml:space="preserve"> </w:t>
      </w:r>
    </w:p>
    <w:p w14:paraId="773104BF" w14:textId="113EE109" w:rsidR="00516CBE" w:rsidRDefault="00516CBE" w:rsidP="00F90D16">
      <w:pPr>
        <w:pStyle w:val="Heading3"/>
        <w:spacing w:before="2pt"/>
      </w:pPr>
      <w:r>
        <w:t>Confusion Matrix</w:t>
      </w:r>
    </w:p>
    <w:p w14:paraId="344BD848" w14:textId="1AD41BC4" w:rsidR="003A7EA0" w:rsidRPr="003A7EA0" w:rsidRDefault="003A7EA0" w:rsidP="00F90D16">
      <w:pPr>
        <w:spacing w:before="2pt"/>
        <w:ind w:firstLine="14.40pt"/>
        <w:jc w:val="both"/>
      </w:pPr>
      <w:r w:rsidRPr="003A7EA0">
        <w:lastRenderedPageBreak/>
        <w:t>Confusion matrix is a performance evaluation metric for</w:t>
      </w:r>
      <w:r>
        <w:t xml:space="preserve"> classification problems. It show a table representing the combinations of actual and predicted values [9]</w:t>
      </w:r>
      <w:r w:rsidR="007F1EBB">
        <w:t xml:space="preserve">. </w:t>
      </w:r>
    </w:p>
    <w:p w14:paraId="274E65EE" w14:textId="4B8F3939" w:rsidR="00516CBE" w:rsidRDefault="00516CBE" w:rsidP="00F90D16">
      <w:pPr>
        <w:pStyle w:val="Heading3"/>
        <w:spacing w:before="2pt"/>
      </w:pPr>
      <w:r>
        <w:t>Precision</w:t>
      </w:r>
    </w:p>
    <w:p w14:paraId="50EB1727" w14:textId="2D8381EE" w:rsidR="007F1EBB" w:rsidRDefault="00516CBE" w:rsidP="00F90D16">
      <w:pPr>
        <w:spacing w:before="2pt"/>
        <w:ind w:firstLine="14.40pt"/>
        <w:jc w:val="both"/>
      </w:pPr>
      <w:r>
        <w:t>Precision represents the rat</w:t>
      </w:r>
      <w:r w:rsidR="007F1EBB">
        <w:t>io</w:t>
      </w:r>
      <w:r>
        <w:t xml:space="preserve"> of </w:t>
      </w:r>
      <w:r w:rsidR="00F51B1D">
        <w:t xml:space="preserve">correctly predicted </w:t>
      </w:r>
      <w:r w:rsidR="007F1EBB">
        <w:t xml:space="preserve">true positives to the total number of </w:t>
      </w:r>
      <w:r w:rsidR="00932802">
        <w:t>values</w:t>
      </w:r>
      <w:r w:rsidR="00F51B1D">
        <w:t xml:space="preserve"> predicted positive</w:t>
      </w:r>
      <w:r w:rsidR="00932802">
        <w:t>.</w:t>
      </w:r>
      <w:r w:rsidR="007F1EBB">
        <w:t xml:space="preserve"> </w:t>
      </w:r>
    </w:p>
    <w:p w14:paraId="509314FA" w14:textId="45790413" w:rsidR="00516CBE" w:rsidRPr="00516CBE" w:rsidRDefault="007F1EBB" w:rsidP="00F90D16">
      <w:pPr>
        <w:spacing w:before="2pt"/>
        <w:ind w:start="14.40pt"/>
      </w:pPr>
      <w:r w:rsidRPr="007F1EBB">
        <w:t>Precision = TP</w:t>
      </w:r>
      <w:proofErr w:type="gramStart"/>
      <w:r w:rsidRPr="007F1EBB">
        <w:t>/(</w:t>
      </w:r>
      <w:proofErr w:type="gramEnd"/>
      <w:r w:rsidRPr="007F1EBB">
        <w:t>TP + FP)</w:t>
      </w:r>
    </w:p>
    <w:p w14:paraId="4D9FF240" w14:textId="50AA81A2" w:rsidR="00516CBE" w:rsidRDefault="00516CBE" w:rsidP="00F90D16">
      <w:pPr>
        <w:pStyle w:val="Heading3"/>
        <w:spacing w:before="2pt"/>
      </w:pPr>
      <w:r>
        <w:t>Recall</w:t>
      </w:r>
    </w:p>
    <w:p w14:paraId="7312835B" w14:textId="708E3DC4" w:rsidR="00516CBE" w:rsidRDefault="007F1EBB" w:rsidP="00F90D16">
      <w:pPr>
        <w:spacing w:before="2pt"/>
        <w:ind w:firstLine="14.40pt"/>
        <w:jc w:val="both"/>
      </w:pPr>
      <w:r>
        <w:t>Recall</w:t>
      </w:r>
      <w:r w:rsidR="00516CBE">
        <w:t xml:space="preserve"> </w:t>
      </w:r>
      <w:r>
        <w:t>is</w:t>
      </w:r>
      <w:r w:rsidR="00516CBE">
        <w:t xml:space="preserve"> the rat</w:t>
      </w:r>
      <w:r w:rsidR="00932802">
        <w:t>io</w:t>
      </w:r>
      <w:r w:rsidR="00516CBE">
        <w:t xml:space="preserve"> of </w:t>
      </w:r>
      <w:r w:rsidR="00F51B1D">
        <w:t>correctly predicted</w:t>
      </w:r>
      <w:r w:rsidR="00932802">
        <w:t xml:space="preserve"> t</w:t>
      </w:r>
      <w:r>
        <w:t>rue positive</w:t>
      </w:r>
      <w:r w:rsidR="00932802">
        <w:t>s</w:t>
      </w:r>
      <w:r>
        <w:t xml:space="preserve"> to the </w:t>
      </w:r>
      <w:r w:rsidR="00932802">
        <w:t>total</w:t>
      </w:r>
      <w:r>
        <w:t xml:space="preserve"> number of positive</w:t>
      </w:r>
      <w:r w:rsidR="00932802">
        <w:t xml:space="preserve"> </w:t>
      </w:r>
      <w:r w:rsidR="00E23472">
        <w:t>values</w:t>
      </w:r>
      <w:r w:rsidR="00932802">
        <w:t xml:space="preserve">. </w:t>
      </w:r>
    </w:p>
    <w:p w14:paraId="383C0EDA" w14:textId="20EA2407" w:rsidR="00516CBE" w:rsidRDefault="007F1EBB" w:rsidP="00F90D16">
      <w:pPr>
        <w:spacing w:before="2pt"/>
        <w:ind w:start="14.40pt"/>
        <w:rPr>
          <w:ins w:id="103" w:author="Martin Tay" w:date="2022-12-16T04:56:00Z"/>
        </w:rPr>
      </w:pPr>
      <w:r w:rsidRPr="007F1EBB">
        <w:t>Recall = TP</w:t>
      </w:r>
      <w:proofErr w:type="gramStart"/>
      <w:r w:rsidRPr="007F1EBB">
        <w:t>/(</w:t>
      </w:r>
      <w:proofErr w:type="gramEnd"/>
      <w:r w:rsidRPr="007F1EBB">
        <w:t>TP + FN)</w:t>
      </w:r>
    </w:p>
    <w:p w14:paraId="5174D2F8" w14:textId="77777777" w:rsidR="0008677D" w:rsidRPr="00516CBE" w:rsidRDefault="0008677D" w:rsidP="00F90D16">
      <w:pPr>
        <w:spacing w:before="2pt"/>
        <w:ind w:start="14.40pt"/>
      </w:pPr>
    </w:p>
    <w:p w14:paraId="789D4B90" w14:textId="68A66D2C" w:rsidR="00516CBE" w:rsidRDefault="00516CBE" w:rsidP="00F90D16">
      <w:pPr>
        <w:pStyle w:val="Heading3"/>
        <w:spacing w:before="2pt"/>
      </w:pPr>
      <w:r>
        <w:t>F1-Score</w:t>
      </w:r>
    </w:p>
    <w:p w14:paraId="7D1FFC34" w14:textId="18F0F492" w:rsidR="001251DA" w:rsidRDefault="00932802" w:rsidP="00F90D16">
      <w:pPr>
        <w:spacing w:before="2pt"/>
        <w:ind w:firstLine="14.40pt"/>
        <w:jc w:val="both"/>
      </w:pPr>
      <w:r>
        <w:t xml:space="preserve">F1-Score it the </w:t>
      </w:r>
      <w:r w:rsidR="0039216F">
        <w:t>harmonic mean of precision and recall combining them in one single metric [</w:t>
      </w:r>
      <w:r w:rsidR="007566E2">
        <w:t>10</w:t>
      </w:r>
      <w:r w:rsidR="0039216F">
        <w:t xml:space="preserve">]. </w:t>
      </w:r>
    </w:p>
    <w:p w14:paraId="416BE65A" w14:textId="6370DF10" w:rsidR="001251DA" w:rsidRPr="001251DA" w:rsidRDefault="001251DA" w:rsidP="00F90D16">
      <w:pPr>
        <w:spacing w:before="2pt"/>
        <w:ind w:firstLine="14.40pt"/>
      </w:pPr>
      <w:r>
        <w:t xml:space="preserve">F1 = </w:t>
      </w:r>
      <w:r w:rsidRPr="001251DA">
        <w:t>2 x [(Precision x Recall) / (Precision + Recall)]</w:t>
      </w:r>
    </w:p>
    <w:p w14:paraId="53B72D37" w14:textId="7BAEE4AF" w:rsidR="00932802" w:rsidRDefault="0039216F" w:rsidP="00F90D16">
      <w:pPr>
        <w:spacing w:before="2pt"/>
        <w:ind w:firstLine="14.40pt"/>
        <w:jc w:val="both"/>
        <w:rPr>
          <w:ins w:id="104" w:author="Martin Tay" w:date="2022-12-16T04:56:00Z"/>
        </w:rPr>
      </w:pPr>
      <w:r>
        <w:t>Is important to mention that not one single metric fits all needs, more than one must be analysed to evaluate the model.</w:t>
      </w:r>
    </w:p>
    <w:p w14:paraId="7F8809BA" w14:textId="77777777" w:rsidR="0008677D" w:rsidRPr="001251DA" w:rsidRDefault="0008677D" w:rsidP="00F90D16">
      <w:pPr>
        <w:spacing w:before="2pt"/>
        <w:ind w:firstLine="14.40pt"/>
        <w:jc w:val="both"/>
      </w:pPr>
    </w:p>
    <w:p w14:paraId="25B236A4" w14:textId="189DA800" w:rsidR="00516CBE" w:rsidRDefault="00516CBE" w:rsidP="00F51B1D">
      <w:pPr>
        <w:pStyle w:val="Heading2"/>
        <w:spacing w:before="5pt"/>
        <w:ind w:start="14.45pt" w:hanging="14.45pt"/>
      </w:pPr>
      <w:r>
        <w:t>Hyperparameter tunnig</w:t>
      </w:r>
    </w:p>
    <w:p w14:paraId="7342CEE1" w14:textId="678E10F5" w:rsidR="00516CBE" w:rsidRDefault="00516CBE" w:rsidP="00F90D16">
      <w:pPr>
        <w:spacing w:before="2pt"/>
        <w:ind w:firstLine="14.40pt"/>
        <w:jc w:val="both"/>
        <w:rPr>
          <w:ins w:id="105" w:author="Martin Tay" w:date="2022-12-16T04:55:00Z"/>
        </w:rPr>
      </w:pPr>
      <w:r>
        <w:t xml:space="preserve">Hyperparameter tunning is the process of fitting the model with a given set of parameters and return the optimal set of parameters for the given model. In this </w:t>
      </w:r>
      <w:proofErr w:type="gramStart"/>
      <w:r>
        <w:t>paper</w:t>
      </w:r>
      <w:proofErr w:type="gramEnd"/>
      <w:r>
        <w:t xml:space="preserve"> we used </w:t>
      </w:r>
      <w:proofErr w:type="spellStart"/>
      <w:r>
        <w:t>GridSearchCV</w:t>
      </w:r>
      <w:proofErr w:type="spellEnd"/>
      <w:r>
        <w:t xml:space="preserve"> to perform this task. </w:t>
      </w:r>
    </w:p>
    <w:p w14:paraId="502D7A05" w14:textId="77777777" w:rsidR="0008677D" w:rsidRPr="00516CBE" w:rsidRDefault="0008677D" w:rsidP="00F90D16">
      <w:pPr>
        <w:spacing w:before="2pt"/>
        <w:ind w:firstLine="14.40pt"/>
        <w:jc w:val="both"/>
      </w:pPr>
    </w:p>
    <w:p w14:paraId="52FE7D0C" w14:textId="6507877F" w:rsidR="00516CBE" w:rsidRDefault="00516CBE" w:rsidP="00F90D16">
      <w:pPr>
        <w:pStyle w:val="Heading3"/>
        <w:spacing w:before="2pt"/>
      </w:pPr>
      <w:r>
        <w:t>Grid search</w:t>
      </w:r>
    </w:p>
    <w:p w14:paraId="6CE5F36B" w14:textId="51BA4D40" w:rsidR="00516CBE" w:rsidRDefault="00BB38D4" w:rsidP="00F90D16">
      <w:pPr>
        <w:spacing w:before="2pt"/>
        <w:ind w:firstLine="14.40pt"/>
        <w:jc w:val="both"/>
        <w:rPr>
          <w:lang w:val="en-US"/>
        </w:rPr>
      </w:pPr>
      <w:proofErr w:type="spellStart"/>
      <w:r>
        <w:rPr>
          <w:lang w:val="en-US"/>
        </w:rPr>
        <w:t>GridSearchCV</w:t>
      </w:r>
      <w:proofErr w:type="spellEnd"/>
      <w:r>
        <w:rPr>
          <w:lang w:val="en-US"/>
        </w:rPr>
        <w:t xml:space="preserve"> fits the given set of parameters into the given learning model and scores every combination of parameters. Then using the “</w:t>
      </w:r>
      <w:proofErr w:type="spellStart"/>
      <w:r>
        <w:rPr>
          <w:lang w:val="en-US"/>
        </w:rPr>
        <w:t>best_params</w:t>
      </w:r>
      <w:proofErr w:type="spellEnd"/>
      <w:r>
        <w:rPr>
          <w:lang w:val="en-US"/>
        </w:rPr>
        <w:t xml:space="preserve">_” attribute the best set of parameters </w:t>
      </w:r>
      <w:proofErr w:type="gramStart"/>
      <w:r>
        <w:rPr>
          <w:lang w:val="en-US"/>
        </w:rPr>
        <w:t>is returned</w:t>
      </w:r>
      <w:proofErr w:type="gramEnd"/>
      <w:r>
        <w:rPr>
          <w:lang w:val="en-US"/>
        </w:rPr>
        <w:t xml:space="preserve"> [8]. </w:t>
      </w:r>
    </w:p>
    <w:p w14:paraId="6E5C5A33" w14:textId="03CE3654" w:rsidR="00F90D16" w:rsidRDefault="00F90D16" w:rsidP="00F90D16">
      <w:pPr>
        <w:pStyle w:val="Heading1"/>
      </w:pPr>
      <w:r>
        <w:t xml:space="preserve">Experimental Setup </w:t>
      </w:r>
    </w:p>
    <w:p w14:paraId="1906E260" w14:textId="427F994A" w:rsidR="00F90D16" w:rsidRDefault="00DD503C" w:rsidP="00BC06F6">
      <w:pPr>
        <w:spacing w:before="2pt"/>
        <w:ind w:firstLine="14.40pt"/>
        <w:jc w:val="both"/>
      </w:pPr>
      <w:r w:rsidRPr="00BC06F6">
        <w:rPr>
          <w:lang w:val="en-US"/>
        </w:rPr>
        <w:t>Th</w:t>
      </w:r>
      <w:r w:rsidR="00E23472" w:rsidRPr="00BC06F6">
        <w:rPr>
          <w:lang w:val="en-US"/>
        </w:rPr>
        <w:t>e</w:t>
      </w:r>
      <w:r w:rsidR="00E23472">
        <w:t xml:space="preserve"> dataset originally has</w:t>
      </w:r>
      <w:r>
        <w:t xml:space="preserve"> </w:t>
      </w:r>
      <w:r w:rsidR="00104A2D" w:rsidRPr="00104A2D">
        <w:t>253680</w:t>
      </w:r>
      <w:r w:rsidR="00104A2D">
        <w:t xml:space="preserve"> rows and 22 columns</w:t>
      </w:r>
      <w:r w:rsidR="00BC06F6">
        <w:t xml:space="preserve">. After the </w:t>
      </w:r>
      <w:proofErr w:type="gramStart"/>
      <w:r w:rsidR="00BC06F6">
        <w:t>label</w:t>
      </w:r>
      <w:proofErr w:type="gramEnd"/>
      <w:r w:rsidR="00BC06F6">
        <w:t xml:space="preserve"> imbalance issue was found the first concern was comparing resampling techniques. All the code comparing the resampling techniques is available in the git hub repository. </w:t>
      </w:r>
    </w:p>
    <w:p w14:paraId="34289562" w14:textId="602EB8E9" w:rsidR="00BC06F6" w:rsidRDefault="00BC06F6" w:rsidP="00BC06F6">
      <w:pPr>
        <w:pStyle w:val="Heading2"/>
      </w:pPr>
      <w:r>
        <w:t>Resampling techniques</w:t>
      </w:r>
    </w:p>
    <w:p w14:paraId="7B789E47" w14:textId="6F9561E7" w:rsidR="00BC06F6" w:rsidRDefault="00BC06F6" w:rsidP="00BC06F6">
      <w:pPr>
        <w:ind w:firstLine="14.40pt"/>
        <w:jc w:val="both"/>
      </w:pPr>
      <w:r>
        <w:t xml:space="preserve">A major issue when using resampling techniques is data leakage. Data </w:t>
      </w:r>
      <w:r w:rsidR="00D90BEF">
        <w:t xml:space="preserve">leakage occurs when the data </w:t>
      </w:r>
      <w:proofErr w:type="gramStart"/>
      <w:r w:rsidR="00D90BEF">
        <w:t xml:space="preserve">is </w:t>
      </w:r>
      <w:r>
        <w:t>resampled</w:t>
      </w:r>
      <w:proofErr w:type="gramEnd"/>
      <w:r>
        <w:t xml:space="preserve"> before being split into training and testing sets. Two issues emerge from this, </w:t>
      </w:r>
      <w:r w:rsidR="006C2B47">
        <w:t xml:space="preserve">the test data should be naturally imbalanced to properly test the algorithm, if the entire dataset is resampled the test set is not going to reveal potential bias of the model. The second issue is that some resampling algorithms like random over sampler or ENN utilize other samples to generate or select other samples, therefor the same information is going to be in the train and test sets (data leakage) [11]. </w:t>
      </w:r>
    </w:p>
    <w:p w14:paraId="5191E3BA" w14:textId="77777777" w:rsidR="00DA47D6" w:rsidRDefault="00DA47D6" w:rsidP="00BC06F6">
      <w:pPr>
        <w:ind w:firstLine="14.40pt"/>
        <w:jc w:val="both"/>
      </w:pPr>
    </w:p>
    <w:p w14:paraId="7AA6903C" w14:textId="488D8461" w:rsidR="006473BB" w:rsidRDefault="006473BB" w:rsidP="006473BB">
      <w:pPr>
        <w:pStyle w:val="Heading3"/>
      </w:pPr>
      <w:r>
        <w:t>Repeated ENN</w:t>
      </w:r>
    </w:p>
    <w:p w14:paraId="781C66F6" w14:textId="09A40F47" w:rsidR="006473BB" w:rsidRDefault="006473BB" w:rsidP="00185032">
      <w:pPr>
        <w:ind w:firstLine="14.40pt"/>
        <w:jc w:val="both"/>
      </w:pPr>
      <w:r>
        <w:t>The parameter number of neighbours to consider (</w:t>
      </w:r>
      <w:proofErr w:type="spellStart"/>
      <w:r>
        <w:t>n_neighbours</w:t>
      </w:r>
      <w:proofErr w:type="spellEnd"/>
      <w:r>
        <w:t xml:space="preserve">) was set to </w:t>
      </w:r>
      <w:proofErr w:type="gramStart"/>
      <w:r>
        <w:t>7</w:t>
      </w:r>
      <w:proofErr w:type="gramEnd"/>
      <w:r>
        <w:t xml:space="preserve"> because the higher the number of neighbours more samples are being removed, and 7 resulted in a satisfactory ratio between both labels. </w:t>
      </w:r>
    </w:p>
    <w:p w14:paraId="4F925195" w14:textId="07335093" w:rsidR="006473BB" w:rsidRDefault="00185032" w:rsidP="00185032">
      <w:pPr>
        <w:pStyle w:val="Heading2"/>
      </w:pPr>
      <w:r>
        <w:t xml:space="preserve">Feature selection </w:t>
      </w:r>
    </w:p>
    <w:p w14:paraId="59F06352" w14:textId="1D05ABAD" w:rsidR="00942CE8" w:rsidRDefault="003807E5" w:rsidP="00942CE8">
      <w:pPr>
        <w:ind w:firstLine="14.40pt"/>
        <w:jc w:val="both"/>
      </w:pPr>
      <w:r>
        <w:t xml:space="preserve">RFECV </w:t>
      </w:r>
      <w:proofErr w:type="gramStart"/>
      <w:r>
        <w:t>was used</w:t>
      </w:r>
      <w:proofErr w:type="gramEnd"/>
      <w:r>
        <w:t xml:space="preserve"> to find the optimal number of </w:t>
      </w:r>
      <w:r w:rsidR="005B58A3">
        <w:t>features. The data was then transformed using the transform method</w:t>
      </w:r>
      <w:r w:rsidR="00942CE8">
        <w:t>, the optimal number of features for this dataset is 17</w:t>
      </w:r>
      <w:r w:rsidR="005B58A3">
        <w:t xml:space="preserve">. Bellow is a plot showing the </w:t>
      </w:r>
      <w:r w:rsidR="00942CE8">
        <w:t>number of features against the mean test accuracy.</w:t>
      </w:r>
    </w:p>
    <w:p w14:paraId="1D9E946A" w14:textId="77777777" w:rsidR="00942CE8" w:rsidRDefault="00942CE8" w:rsidP="00942CE8">
      <w:pPr>
        <w:keepNext/>
      </w:pPr>
      <w:r w:rsidRPr="00942CE8">
        <w:rPr>
          <w:noProof/>
          <w:lang w:eastAsia="en-GB"/>
        </w:rPr>
        <w:drawing>
          <wp:inline distT="0" distB="0" distL="0" distR="0" wp14:anchorId="5DB4BF08" wp14:editId="547A8135">
            <wp:extent cx="2956560" cy="2051850"/>
            <wp:effectExtent l="0" t="0" r="0" b="571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7"/>
                    <a:stretch>
                      <a:fillRect/>
                    </a:stretch>
                  </pic:blipFill>
                  <pic:spPr>
                    <a:xfrm>
                      <a:off x="0" y="0"/>
                      <a:ext cx="2961148" cy="2055034"/>
                    </a:xfrm>
                    <a:prstGeom prst="rect">
                      <a:avLst/>
                    </a:prstGeom>
                  </pic:spPr>
                </pic:pic>
              </a:graphicData>
            </a:graphic>
          </wp:inline>
        </w:drawing>
      </w:r>
    </w:p>
    <w:p w14:paraId="56A6C0FD" w14:textId="1DCAA65B" w:rsidR="003807E5" w:rsidRPr="00F72341" w:rsidRDefault="00942CE8" w:rsidP="00942CE8">
      <w:pPr>
        <w:pStyle w:val="Caption"/>
        <w:rPr>
          <w:color w:val="auto"/>
          <w:rPrChange w:id="106" w:author="Martin Tay" w:date="2022-12-16T05:01:00Z">
            <w:rPr/>
          </w:rPrChange>
        </w:rPr>
      </w:pPr>
      <w:r w:rsidRPr="00F72341">
        <w:rPr>
          <w:color w:val="auto"/>
          <w:rPrChange w:id="107" w:author="Martin Tay" w:date="2022-12-16T05:01:00Z">
            <w:rPr/>
          </w:rPrChange>
        </w:rPr>
        <w:t xml:space="preserve">Figure </w:t>
      </w:r>
      <w:ins w:id="108" w:author="Martin Tay" w:date="2022-12-16T05:01:00Z">
        <w:r w:rsidR="0008677D" w:rsidRPr="00F72341">
          <w:rPr>
            <w:color w:val="auto"/>
            <w:rPrChange w:id="109" w:author="Martin Tay" w:date="2022-12-16T05:01:00Z">
              <w:rPr/>
            </w:rPrChange>
          </w:rPr>
          <w:t>8</w:t>
        </w:r>
      </w:ins>
      <w:del w:id="110" w:author="Martin Tay" w:date="2022-12-16T05:01:00Z">
        <w:r w:rsidRPr="00F72341" w:rsidDel="0008677D">
          <w:rPr>
            <w:color w:val="auto"/>
            <w:rPrChange w:id="111" w:author="Martin Tay" w:date="2022-12-16T05:01:00Z">
              <w:rPr/>
            </w:rPrChange>
          </w:rPr>
          <w:fldChar w:fldCharType="begin"/>
        </w:r>
        <w:r w:rsidRPr="00F72341" w:rsidDel="0008677D">
          <w:rPr>
            <w:color w:val="auto"/>
            <w:rPrChange w:id="112" w:author="Martin Tay" w:date="2022-12-16T05:01:00Z">
              <w:rPr/>
            </w:rPrChange>
          </w:rPr>
          <w:delInstrText xml:space="preserve"> SEQ Figure \* ARABIC </w:delInstrText>
        </w:r>
        <w:r w:rsidRPr="00F72341" w:rsidDel="0008677D">
          <w:rPr>
            <w:color w:val="auto"/>
            <w:rPrChange w:id="113" w:author="Martin Tay" w:date="2022-12-16T05:01:00Z">
              <w:rPr/>
            </w:rPrChange>
          </w:rPr>
          <w:fldChar w:fldCharType="separate"/>
        </w:r>
        <w:r w:rsidRPr="00F72341" w:rsidDel="0008677D">
          <w:rPr>
            <w:noProof/>
            <w:color w:val="auto"/>
            <w:rPrChange w:id="114" w:author="Martin Tay" w:date="2022-12-16T05:01:00Z">
              <w:rPr>
                <w:noProof/>
              </w:rPr>
            </w:rPrChange>
          </w:rPr>
          <w:delText>1</w:delText>
        </w:r>
        <w:r w:rsidRPr="00F72341" w:rsidDel="0008677D">
          <w:rPr>
            <w:color w:val="auto"/>
            <w:rPrChange w:id="115" w:author="Martin Tay" w:date="2022-12-16T05:01:00Z">
              <w:rPr/>
            </w:rPrChange>
          </w:rPr>
          <w:fldChar w:fldCharType="end"/>
        </w:r>
      </w:del>
      <w:r w:rsidRPr="00F72341">
        <w:rPr>
          <w:color w:val="auto"/>
          <w:rPrChange w:id="116" w:author="Martin Tay" w:date="2022-12-16T05:01:00Z">
            <w:rPr/>
          </w:rPrChange>
        </w:rPr>
        <w:t>: Mean test accuracy per Number of features plot</w:t>
      </w:r>
    </w:p>
    <w:p w14:paraId="78839F61" w14:textId="249F030B" w:rsidR="00185032" w:rsidRDefault="0043172A" w:rsidP="0043172A">
      <w:pPr>
        <w:pStyle w:val="Heading2"/>
      </w:pPr>
      <w:r>
        <w:t>Machine learning models</w:t>
      </w:r>
      <w:r w:rsidR="005B58A3">
        <w:t xml:space="preserve"> and hyperparameter tunning</w:t>
      </w:r>
    </w:p>
    <w:p w14:paraId="1C7A8D6E" w14:textId="7D97CEE8" w:rsidR="0043172A" w:rsidRDefault="0043172A" w:rsidP="0043172A">
      <w:pPr>
        <w:pStyle w:val="Heading3"/>
        <w:spacing w:before="2pt"/>
      </w:pPr>
      <w:r>
        <w:t>Decision Tree Classifier</w:t>
      </w:r>
    </w:p>
    <w:p w14:paraId="255FB133" w14:textId="11A4F84A" w:rsidR="00DA47D6" w:rsidRPr="00942CE8" w:rsidRDefault="00DA47D6" w:rsidP="00942CE8">
      <w:pPr>
        <w:jc w:val="both"/>
      </w:pPr>
      <w:r>
        <w:t xml:space="preserve">The parameter </w:t>
      </w:r>
      <w:proofErr w:type="gramStart"/>
      <w:r>
        <w:t xml:space="preserve">being </w:t>
      </w:r>
      <w:r w:rsidR="00DB6A91">
        <w:t>modified</w:t>
      </w:r>
      <w:proofErr w:type="gramEnd"/>
      <w:r w:rsidR="00DB6A91">
        <w:t xml:space="preserve"> for this model are </w:t>
      </w:r>
      <w:proofErr w:type="spellStart"/>
      <w:r w:rsidR="00DB6A91">
        <w:t>max_depth</w:t>
      </w:r>
      <w:proofErr w:type="spellEnd"/>
      <w:r w:rsidR="00DB6A91">
        <w:t xml:space="preserve">, criterion, and </w:t>
      </w:r>
      <w:proofErr w:type="spellStart"/>
      <w:r w:rsidR="00DB6A91">
        <w:t>class_weight</w:t>
      </w:r>
      <w:proofErr w:type="spellEnd"/>
      <w:r w:rsidR="00DB6A91">
        <w:t xml:space="preserve"> </w:t>
      </w:r>
    </w:p>
    <w:p w14:paraId="2490685D" w14:textId="715D1572" w:rsidR="0043172A" w:rsidRDefault="0043172A" w:rsidP="0043172A">
      <w:pPr>
        <w:pStyle w:val="Heading3"/>
        <w:spacing w:before="2pt"/>
      </w:pPr>
      <w:r>
        <w:t xml:space="preserve">Logistic Regression </w:t>
      </w:r>
    </w:p>
    <w:p w14:paraId="1B0CBA24" w14:textId="77777777" w:rsidR="00942CE8" w:rsidRPr="00942CE8" w:rsidRDefault="00942CE8" w:rsidP="00942CE8"/>
    <w:p w14:paraId="5300827D" w14:textId="559AD2EB" w:rsidR="0043172A" w:rsidRDefault="0043172A" w:rsidP="0043172A">
      <w:pPr>
        <w:pStyle w:val="Heading3"/>
        <w:spacing w:before="2pt"/>
      </w:pPr>
      <w:r>
        <w:t>Suport Vector Machine</w:t>
      </w:r>
    </w:p>
    <w:p w14:paraId="2F9A7596" w14:textId="539DCAC4" w:rsidR="0043172A" w:rsidRDefault="0043172A" w:rsidP="0043172A"/>
    <w:p w14:paraId="73325E66" w14:textId="77777777" w:rsidR="00F90D16" w:rsidRPr="006C2B47" w:rsidRDefault="00F90D16" w:rsidP="00F90D16">
      <w:pPr>
        <w:spacing w:before="2pt"/>
        <w:ind w:firstLine="14.40pt"/>
        <w:jc w:val="both"/>
      </w:pPr>
    </w:p>
    <w:p w14:paraId="480FC817" w14:textId="054B838F" w:rsidR="009303D9" w:rsidRPr="005B520E" w:rsidRDefault="00F72341" w:rsidP="00F72341">
      <w:pPr>
        <w:pStyle w:val="tablehead"/>
        <w:numPr>
          <w:ilvl w:val="0"/>
          <w:numId w:val="0"/>
        </w:numPr>
        <w:pPrChange w:id="117" w:author="Martin Tay" w:date="2022-12-16T05:01:00Z">
          <w:pPr>
            <w:pStyle w:val="tablehead"/>
          </w:pPr>
        </w:pPrChange>
      </w:pPr>
      <w:ins w:id="118" w:author="Martin Tay" w:date="2022-12-16T05:01:00Z">
        <w:r>
          <w:t xml:space="preserve">TABLE II. </w:t>
        </w:r>
      </w:ins>
      <w:r w:rsidR="009303D9">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84E1D7" w14:textId="77777777">
        <w:trPr>
          <w:cantSplit/>
          <w:trHeight w:val="240"/>
          <w:tblHeader/>
          <w:jc w:val="center"/>
        </w:trPr>
        <w:tc>
          <w:tcPr>
            <w:tcW w:w="36pt" w:type="dxa"/>
            <w:vMerge w:val="restart"/>
            <w:vAlign w:val="center"/>
          </w:tcPr>
          <w:p w14:paraId="207BF5C5" w14:textId="77777777" w:rsidR="009303D9" w:rsidRDefault="009303D9">
            <w:pPr>
              <w:pStyle w:val="tablecolhead"/>
            </w:pPr>
            <w:r>
              <w:t>Table Head</w:t>
            </w:r>
          </w:p>
        </w:tc>
        <w:tc>
          <w:tcPr>
            <w:tcW w:w="207pt" w:type="dxa"/>
            <w:gridSpan w:val="3"/>
            <w:vAlign w:val="center"/>
          </w:tcPr>
          <w:p w14:paraId="4E90511F" w14:textId="77777777" w:rsidR="009303D9" w:rsidRDefault="009303D9">
            <w:pPr>
              <w:pStyle w:val="tablecolhead"/>
            </w:pPr>
            <w:r>
              <w:t>Table Column Head</w:t>
            </w:r>
          </w:p>
        </w:tc>
      </w:tr>
      <w:tr w:rsidR="009303D9" w14:paraId="07BFD2E5" w14:textId="77777777">
        <w:trPr>
          <w:cantSplit/>
          <w:trHeight w:val="240"/>
          <w:tblHeader/>
          <w:jc w:val="center"/>
        </w:trPr>
        <w:tc>
          <w:tcPr>
            <w:tcW w:w="36pt" w:type="dxa"/>
            <w:vMerge/>
          </w:tcPr>
          <w:p w14:paraId="31D8A4D6" w14:textId="77777777" w:rsidR="009303D9" w:rsidRDefault="009303D9">
            <w:pPr>
              <w:rPr>
                <w:sz w:val="16"/>
                <w:szCs w:val="16"/>
              </w:rPr>
            </w:pPr>
          </w:p>
        </w:tc>
        <w:tc>
          <w:tcPr>
            <w:tcW w:w="117pt" w:type="dxa"/>
            <w:vAlign w:val="center"/>
          </w:tcPr>
          <w:p w14:paraId="5F387444" w14:textId="77777777" w:rsidR="009303D9" w:rsidRDefault="009303D9">
            <w:pPr>
              <w:pStyle w:val="tablecolsubhead"/>
            </w:pPr>
            <w:r>
              <w:t>Table column subhead</w:t>
            </w:r>
          </w:p>
        </w:tc>
        <w:tc>
          <w:tcPr>
            <w:tcW w:w="45pt" w:type="dxa"/>
            <w:vAlign w:val="center"/>
          </w:tcPr>
          <w:p w14:paraId="13D13C55" w14:textId="77777777" w:rsidR="009303D9" w:rsidRDefault="009303D9">
            <w:pPr>
              <w:pStyle w:val="tablecolsubhead"/>
            </w:pPr>
            <w:r>
              <w:t>Subhead</w:t>
            </w:r>
          </w:p>
        </w:tc>
        <w:tc>
          <w:tcPr>
            <w:tcW w:w="45pt" w:type="dxa"/>
            <w:vAlign w:val="center"/>
          </w:tcPr>
          <w:p w14:paraId="5D04445F" w14:textId="77777777" w:rsidR="009303D9" w:rsidRDefault="009303D9">
            <w:pPr>
              <w:pStyle w:val="tablecolsubhead"/>
            </w:pPr>
            <w:r>
              <w:t>Subhead</w:t>
            </w:r>
          </w:p>
        </w:tc>
      </w:tr>
      <w:tr w:rsidR="009303D9" w14:paraId="033A2DAA" w14:textId="77777777">
        <w:trPr>
          <w:trHeight w:val="320"/>
          <w:jc w:val="center"/>
        </w:trPr>
        <w:tc>
          <w:tcPr>
            <w:tcW w:w="36pt" w:type="dxa"/>
            <w:vAlign w:val="center"/>
          </w:tcPr>
          <w:p w14:paraId="650A619F" w14:textId="77777777" w:rsidR="009303D9" w:rsidRDefault="009303D9">
            <w:pPr>
              <w:pStyle w:val="tablecopy"/>
              <w:rPr>
                <w:sz w:val="8"/>
                <w:szCs w:val="8"/>
              </w:rPr>
            </w:pPr>
            <w:r>
              <w:t>copy</w:t>
            </w:r>
          </w:p>
        </w:tc>
        <w:tc>
          <w:tcPr>
            <w:tcW w:w="117pt" w:type="dxa"/>
            <w:vAlign w:val="center"/>
          </w:tcPr>
          <w:p w14:paraId="5A500712" w14:textId="77777777" w:rsidR="009303D9" w:rsidRDefault="009303D9">
            <w:pPr>
              <w:pStyle w:val="tablecopy"/>
            </w:pPr>
            <w:r>
              <w:t>More table copy</w:t>
            </w:r>
            <w:r>
              <w:rPr>
                <w:vertAlign w:val="superscript"/>
              </w:rPr>
              <w:t>a</w:t>
            </w:r>
          </w:p>
        </w:tc>
        <w:tc>
          <w:tcPr>
            <w:tcW w:w="45pt" w:type="dxa"/>
            <w:vAlign w:val="center"/>
          </w:tcPr>
          <w:p w14:paraId="4B2C3679" w14:textId="77777777" w:rsidR="009303D9" w:rsidRDefault="009303D9">
            <w:pPr>
              <w:rPr>
                <w:sz w:val="16"/>
                <w:szCs w:val="16"/>
              </w:rPr>
            </w:pPr>
          </w:p>
        </w:tc>
        <w:tc>
          <w:tcPr>
            <w:tcW w:w="45pt" w:type="dxa"/>
            <w:vAlign w:val="center"/>
          </w:tcPr>
          <w:p w14:paraId="7A32A03D" w14:textId="77777777" w:rsidR="009303D9" w:rsidRDefault="009303D9">
            <w:pPr>
              <w:rPr>
                <w:sz w:val="16"/>
                <w:szCs w:val="16"/>
              </w:rPr>
            </w:pPr>
          </w:p>
        </w:tc>
      </w:tr>
    </w:tbl>
    <w:p w14:paraId="69F67CA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188E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0D62F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B5504C7" w14:textId="77777777" w:rsidR="009303D9" w:rsidRDefault="009303D9" w:rsidP="00A059B3">
      <w:pPr>
        <w:pStyle w:val="Heading5"/>
      </w:pPr>
      <w:r w:rsidRPr="005B520E">
        <w:t>References</w:t>
      </w:r>
    </w:p>
    <w:p w14:paraId="098660AC" w14:textId="77777777" w:rsidR="009303D9" w:rsidRPr="005B520E" w:rsidRDefault="009303D9"/>
    <w:p w14:paraId="364266F9" w14:textId="05C3E877" w:rsidR="00F72341" w:rsidRPr="00F72341" w:rsidRDefault="0008677D" w:rsidP="003442B7">
      <w:pPr>
        <w:pStyle w:val="references"/>
        <w:rPr>
          <w:ins w:id="119" w:author="Martin Tay" w:date="2022-12-16T05:03:00Z"/>
          <w:rStyle w:val="normaltextrun"/>
          <w:rPrChange w:id="120" w:author="Martin Tay" w:date="2022-12-16T05:03:00Z">
            <w:rPr>
              <w:ins w:id="121" w:author="Martin Tay" w:date="2022-12-16T05:03:00Z"/>
              <w:rStyle w:val="normaltextrun"/>
              <w:color w:val="000000"/>
            </w:rPr>
          </w:rPrChange>
        </w:rPr>
      </w:pPr>
      <w:ins w:id="122" w:author="Martin Tay" w:date="2022-12-16T04:58:00Z">
        <w:r w:rsidRPr="002601BE">
          <w:rPr>
            <w:rStyle w:val="normaltextrun"/>
            <w:color w:val="000000"/>
            <w:rPrChange w:id="123" w:author="Martin Tay" w:date="2022-12-16T10:47:00Z">
              <w:rPr>
                <w:rStyle w:val="normaltextrun"/>
                <w:color w:val="000000"/>
              </w:rPr>
            </w:rPrChange>
          </w:rPr>
          <w:t xml:space="preserve">Ganegoda, </w:t>
        </w:r>
      </w:ins>
      <w:ins w:id="124" w:author="Martin Tay" w:date="2022-12-16T05:02:00Z">
        <w:r w:rsidR="00F72341" w:rsidRPr="002601BE">
          <w:rPr>
            <w:rStyle w:val="normaltextrun"/>
            <w:color w:val="000000"/>
            <w:rPrChange w:id="125" w:author="Martin Tay" w:date="2022-12-16T10:47:00Z">
              <w:rPr>
                <w:rStyle w:val="normaltextrun"/>
                <w:color w:val="000000"/>
              </w:rPr>
            </w:rPrChange>
          </w:rPr>
          <w:t>G. (2018)</w:t>
        </w:r>
      </w:ins>
      <w:ins w:id="126" w:author="Martin Tay" w:date="2022-12-16T05:03:00Z">
        <w:r w:rsidR="00F72341" w:rsidRPr="002601BE">
          <w:rPr>
            <w:rStyle w:val="normaltextrun"/>
            <w:color w:val="000000"/>
            <w:rPrChange w:id="127" w:author="Martin Tay" w:date="2022-12-16T10:47:00Z">
              <w:rPr>
                <w:rStyle w:val="normaltextrun"/>
                <w:color w:val="000000"/>
              </w:rPr>
            </w:rPrChange>
          </w:rPr>
          <w:t>. Secondary Prevention of Cardiovascular Diseases and Application of Technology for Early Diagnosis.</w:t>
        </w:r>
      </w:ins>
      <w:ins w:id="128" w:author="Martin Tay" w:date="2022-12-16T05:28:00Z">
        <w:r w:rsidR="001F3ED9" w:rsidRPr="002601BE">
          <w:rPr>
            <w:rStyle w:val="normaltextrun"/>
            <w:color w:val="000000"/>
            <w:rPrChange w:id="129" w:author="Martin Tay" w:date="2022-12-16T10:47:00Z">
              <w:rPr>
                <w:rStyle w:val="normaltextrun"/>
                <w:color w:val="000000"/>
              </w:rPr>
            </w:rPrChange>
          </w:rPr>
          <w:t xml:space="preserve"> </w:t>
        </w:r>
      </w:ins>
      <w:ins w:id="130" w:author="Martin Tay" w:date="2022-12-16T10:11:00Z">
        <w:r w:rsidR="00346449" w:rsidRPr="002601BE">
          <w:rPr>
            <w:rStyle w:val="normaltextrun"/>
            <w:color w:val="000000"/>
            <w:rPrChange w:id="131" w:author="Martin Tay" w:date="2022-12-16T10:47:00Z">
              <w:rPr>
                <w:rStyle w:val="normaltextrun"/>
                <w:color w:val="000000"/>
              </w:rPr>
            </w:rPrChange>
          </w:rPr>
          <w:fldChar w:fldCharType="begin"/>
        </w:r>
        <w:r w:rsidR="00346449" w:rsidRPr="002601BE">
          <w:rPr>
            <w:rStyle w:val="normaltextrun"/>
            <w:color w:val="000000"/>
            <w:rPrChange w:id="132" w:author="Martin Tay" w:date="2022-12-16T10:47:00Z">
              <w:rPr>
                <w:rStyle w:val="normaltextrun"/>
                <w:color w:val="000000"/>
              </w:rPr>
            </w:rPrChange>
          </w:rPr>
          <w:instrText xml:space="preserve"> HYPERLINK "</w:instrText>
        </w:r>
      </w:ins>
      <w:ins w:id="133" w:author="Martin Tay" w:date="2022-12-16T05:28:00Z">
        <w:r w:rsidR="00346449" w:rsidRPr="002601BE">
          <w:rPr>
            <w:rStyle w:val="normaltextrun"/>
            <w:color w:val="000000"/>
            <w:rPrChange w:id="134" w:author="Martin Tay" w:date="2022-12-16T10:47:00Z">
              <w:rPr>
                <w:rStyle w:val="normaltextrun"/>
                <w:color w:val="000000"/>
              </w:rPr>
            </w:rPrChange>
          </w:rPr>
          <w:instrText>https://www.researchgate.net/publication/325033300_Secondary_Prevention_of_Cardiovascular_Diseases_and_Application_of_Technology_for_Early_Diagnosis</w:instrText>
        </w:r>
      </w:ins>
      <w:ins w:id="135" w:author="Martin Tay" w:date="2022-12-16T10:11:00Z">
        <w:r w:rsidR="00346449" w:rsidRPr="002601BE">
          <w:rPr>
            <w:rStyle w:val="normaltextrun"/>
            <w:color w:val="000000"/>
            <w:rPrChange w:id="136" w:author="Martin Tay" w:date="2022-12-16T10:47:00Z">
              <w:rPr>
                <w:rStyle w:val="normaltextrun"/>
                <w:color w:val="000000"/>
              </w:rPr>
            </w:rPrChange>
          </w:rPr>
          <w:instrText xml:space="preserve">" </w:instrText>
        </w:r>
        <w:r w:rsidR="00346449" w:rsidRPr="002601BE">
          <w:rPr>
            <w:rStyle w:val="normaltextrun"/>
            <w:color w:val="000000"/>
            <w:rPrChange w:id="137" w:author="Martin Tay" w:date="2022-12-16T10:47:00Z">
              <w:rPr>
                <w:rStyle w:val="normaltextrun"/>
                <w:color w:val="000000"/>
              </w:rPr>
            </w:rPrChange>
          </w:rPr>
          <w:fldChar w:fldCharType="separate"/>
        </w:r>
      </w:ins>
      <w:ins w:id="138" w:author="Martin Tay" w:date="2022-12-16T05:28:00Z">
        <w:r w:rsidR="00346449" w:rsidRPr="001473F3">
          <w:rPr>
            <w:rStyle w:val="Hyperlink"/>
          </w:rPr>
          <w:t>https://www.researchgate.net/publication/325033300_Secondary_Prevention_of_Cardiovascular_Diseases_and_Application_of_Technology_for_Early_Diagnosis</w:t>
        </w:r>
      </w:ins>
      <w:ins w:id="139" w:author="Martin Tay" w:date="2022-12-16T10:11:00Z">
        <w:r w:rsidR="00346449" w:rsidRPr="002601BE">
          <w:rPr>
            <w:rStyle w:val="normaltextrun"/>
            <w:color w:val="000000"/>
            <w:rPrChange w:id="140" w:author="Martin Tay" w:date="2022-12-16T10:47:00Z">
              <w:rPr>
                <w:rStyle w:val="normaltextrun"/>
                <w:color w:val="000000"/>
              </w:rPr>
            </w:rPrChange>
          </w:rPr>
          <w:fldChar w:fldCharType="end"/>
        </w:r>
        <w:r w:rsidR="00346449" w:rsidRPr="002601BE">
          <w:rPr>
            <w:rStyle w:val="normaltextrun"/>
            <w:color w:val="000000"/>
            <w:rPrChange w:id="141" w:author="Martin Tay" w:date="2022-12-16T10:47:00Z">
              <w:rPr>
                <w:rStyle w:val="normaltextrun"/>
                <w:color w:val="000000"/>
              </w:rPr>
            </w:rPrChange>
          </w:rPr>
          <w:t xml:space="preserve">. </w:t>
        </w:r>
      </w:ins>
      <w:ins w:id="142" w:author="Martin Tay" w:date="2022-12-16T10:12:00Z">
        <w:r w:rsidR="00346449" w:rsidRPr="002601BE">
          <w:rPr>
            <w:rStyle w:val="normaltextrun"/>
            <w:color w:val="000000"/>
            <w:rPrChange w:id="143" w:author="Martin Tay" w:date="2022-12-16T10:47:00Z">
              <w:rPr>
                <w:rStyle w:val="normaltextrun"/>
                <w:color w:val="000000"/>
              </w:rPr>
            </w:rPrChange>
          </w:rPr>
          <w:t xml:space="preserve">Hindawi </w:t>
        </w:r>
      </w:ins>
      <w:ins w:id="144" w:author="Martin Tay" w:date="2022-12-16T10:11:00Z">
        <w:r w:rsidR="00346449" w:rsidRPr="002601BE">
          <w:rPr>
            <w:rStyle w:val="normaltextrun"/>
            <w:color w:val="000000"/>
            <w:rPrChange w:id="145" w:author="Martin Tay" w:date="2022-12-16T10:47:00Z">
              <w:rPr>
                <w:rStyle w:val="normaltextrun"/>
                <w:color w:val="000000"/>
              </w:rPr>
            </w:rPrChange>
          </w:rPr>
          <w:t xml:space="preserve">BioMed Research International, </w:t>
        </w:r>
      </w:ins>
      <w:ins w:id="146" w:author="Martin Tay" w:date="2022-12-16T10:12:00Z">
        <w:r w:rsidR="00346449" w:rsidRPr="002601BE">
          <w:rPr>
            <w:rStyle w:val="normaltextrun"/>
            <w:color w:val="000000"/>
            <w:rPrChange w:id="147" w:author="Martin Tay" w:date="2022-12-16T10:47:00Z">
              <w:rPr>
                <w:rStyle w:val="normaltextrun"/>
                <w:color w:val="000000"/>
              </w:rPr>
            </w:rPrChange>
          </w:rPr>
          <w:t>Volume 2018</w:t>
        </w:r>
      </w:ins>
      <w:ins w:id="148" w:author="Martin Tay" w:date="2022-12-16T10:13:00Z">
        <w:r w:rsidR="00346449" w:rsidRPr="002601BE">
          <w:rPr>
            <w:rStyle w:val="normaltextrun"/>
            <w:color w:val="000000"/>
            <w:rPrChange w:id="149" w:author="Martin Tay" w:date="2022-12-16T10:47:00Z">
              <w:rPr>
                <w:rStyle w:val="normaltextrun"/>
                <w:color w:val="000000"/>
              </w:rPr>
            </w:rPrChange>
          </w:rPr>
          <w:t xml:space="preserve">, </w:t>
        </w:r>
      </w:ins>
      <w:ins w:id="150" w:author="Martin Tay" w:date="2022-12-16T10:14:00Z">
        <w:r w:rsidR="00346449" w:rsidRPr="002601BE">
          <w:rPr>
            <w:rStyle w:val="normaltextrun"/>
            <w:color w:val="000000"/>
            <w:rPrChange w:id="151" w:author="Martin Tay" w:date="2022-12-16T10:47:00Z">
              <w:rPr>
                <w:rStyle w:val="normaltextrun"/>
                <w:color w:val="000000"/>
              </w:rPr>
            </w:rPrChange>
          </w:rPr>
          <w:t>https://doi.org/10.1155/2018/5767864</w:t>
        </w:r>
      </w:ins>
    </w:p>
    <w:p w14:paraId="4BF7EB54" w14:textId="691F9D15" w:rsidR="0008677D" w:rsidRPr="00EA60F6" w:rsidRDefault="009E59DF" w:rsidP="0004781E">
      <w:pPr>
        <w:pStyle w:val="references"/>
        <w:ind w:start="17.70pt" w:hanging="17.70pt"/>
        <w:rPr>
          <w:ins w:id="152" w:author="Martin Tay" w:date="2022-12-16T05:17:00Z"/>
          <w:rStyle w:val="normaltextrun"/>
          <w:rPrChange w:id="153" w:author="Martin Tay" w:date="2022-12-16T05:17:00Z">
            <w:rPr>
              <w:ins w:id="154" w:author="Martin Tay" w:date="2022-12-16T05:17:00Z"/>
              <w:rStyle w:val="normaltextrun"/>
              <w:color w:val="000000"/>
            </w:rPr>
          </w:rPrChange>
        </w:rPr>
      </w:pPr>
      <w:r w:rsidRPr="007F0C9B">
        <w:rPr>
          <w:rStyle w:val="normaltextrun"/>
          <w:color w:val="000000"/>
        </w:rPr>
        <w:t>McGill, H. (2008), “Preventing heart disease in the 21st century implications of the pathobiological determinants of atherosclerosis in youth (PDAY) study,” Circulation, vol. 117, no. 9, (pg. 1216–1227)</w:t>
      </w:r>
    </w:p>
    <w:p w14:paraId="5674D362" w14:textId="77777777" w:rsidR="00EA60F6" w:rsidRPr="00753CDB" w:rsidRDefault="00EA60F6" w:rsidP="00EA60F6">
      <w:pPr>
        <w:pStyle w:val="references"/>
        <w:rPr>
          <w:ins w:id="155" w:author="Martin Tay" w:date="2022-12-16T05:17:00Z"/>
        </w:rPr>
      </w:pPr>
      <w:ins w:id="156" w:author="Martin Tay" w:date="2022-12-16T05:17:00Z">
        <w:r w:rsidRPr="00753CDB">
          <w:lastRenderedPageBreak/>
          <w:t xml:space="preserve">Kozan, M. (2021). </w:t>
        </w:r>
        <w:r w:rsidRPr="00753CDB">
          <w:rPr>
            <w:rStyle w:val="normaltextrun"/>
            <w:shd w:val="clear" w:color="auto" w:fill="FFFFFF"/>
          </w:rPr>
          <w:fldChar w:fldCharType="begin"/>
        </w:r>
        <w:r w:rsidRPr="00753CDB">
          <w:rPr>
            <w:rStyle w:val="normaltextrun"/>
            <w:shd w:val="clear" w:color="auto" w:fill="FFFFFF"/>
          </w:rPr>
          <w:instrText xml:space="preserve"> HYPERLINK "https://medium.com/@metehankozan/supervised-and-unsupervised-learning-an-intuitive-approach-cd8f8f64b644" </w:instrText>
        </w:r>
        <w:r w:rsidRPr="00753CDB">
          <w:rPr>
            <w:rStyle w:val="normaltextrun"/>
            <w:shd w:val="clear" w:color="auto" w:fill="FFFFFF"/>
          </w:rPr>
          <w:fldChar w:fldCharType="separate"/>
        </w:r>
        <w:r w:rsidRPr="00753CDB">
          <w:rPr>
            <w:rStyle w:val="Hyperlink"/>
            <w:color w:val="auto"/>
            <w:u w:val="none"/>
            <w:shd w:val="clear" w:color="auto" w:fill="FFFFFF"/>
          </w:rPr>
          <w:t>https://medium.com/@metehankozan/supervised-and-unsupervised-learning-an-intuitive-approach-cd8f8f64b644</w:t>
        </w:r>
        <w:r w:rsidRPr="00753CDB">
          <w:rPr>
            <w:rStyle w:val="normaltextrun"/>
            <w:shd w:val="clear" w:color="auto" w:fill="FFFFFF"/>
          </w:rPr>
          <w:fldChar w:fldCharType="end"/>
        </w:r>
        <w:r w:rsidRPr="00753CDB">
          <w:rPr>
            <w:rStyle w:val="normaltextrun"/>
            <w:shd w:val="clear" w:color="auto" w:fill="FFFFFF"/>
          </w:rPr>
          <w:t>)</w:t>
        </w:r>
      </w:ins>
    </w:p>
    <w:p w14:paraId="296C6271" w14:textId="77777777" w:rsidR="009916C2" w:rsidRPr="00753CDB" w:rsidRDefault="009916C2" w:rsidP="009916C2">
      <w:pPr>
        <w:pStyle w:val="references"/>
        <w:rPr>
          <w:ins w:id="157" w:author="Martin Tay" w:date="2022-12-16T11:01:00Z"/>
        </w:rPr>
      </w:pPr>
      <w:ins w:id="158" w:author="Martin Tay" w:date="2022-12-16T11:01:00Z">
        <w:r w:rsidRPr="00753CDB">
          <w:t xml:space="preserve">Mitchell, T. (1997). Machine Learning. McGraw Hill Companies (pg. 52) </w:t>
        </w:r>
      </w:ins>
    </w:p>
    <w:p w14:paraId="3BBFACDF" w14:textId="77777777" w:rsidR="009916C2" w:rsidRPr="00753CDB" w:rsidRDefault="009916C2" w:rsidP="009916C2">
      <w:pPr>
        <w:pStyle w:val="references"/>
        <w:rPr>
          <w:ins w:id="159" w:author="Martin Tay" w:date="2022-12-16T11:02:00Z"/>
        </w:rPr>
      </w:pPr>
      <w:ins w:id="160" w:author="Martin Tay" w:date="2022-12-16T11:02:00Z">
        <w:r w:rsidRPr="00753CDB">
          <w:t>Saini, A. (2021). Decision Tree Algorithm – A Complete Guide. https://www.analyticsvidhya.com/blog/2021/08/decision-tree-algorithm/</w:t>
        </w:r>
      </w:ins>
    </w:p>
    <w:p w14:paraId="50782E57" w14:textId="77777777" w:rsidR="00F202B0" w:rsidRDefault="00F202B0" w:rsidP="00F202B0">
      <w:pPr>
        <w:pStyle w:val="references"/>
        <w:rPr>
          <w:ins w:id="161" w:author="Martin Tay" w:date="2022-12-16T11:10:00Z"/>
        </w:rPr>
      </w:pPr>
      <w:ins w:id="162" w:author="Martin Tay" w:date="2022-12-16T11:10:00Z">
        <w:r>
          <w:t xml:space="preserve">Verma, Y. (2021). A Complete Guide to Decision Tree Split  using Information Gain. </w:t>
        </w:r>
        <w:r w:rsidRPr="000D0FB1">
          <w:t>(</w:t>
        </w:r>
        <w:r>
          <w:fldChar w:fldCharType="begin"/>
        </w:r>
        <w:r>
          <w:instrText xml:space="preserve"> HYPERLINK "</w:instrText>
        </w:r>
        <w:r w:rsidRPr="000D0FB1">
          <w:instrText>https://analyticsindiamag.com/a-complete-guide-to-decision-tree-split-using-information-gain/</w:instrText>
        </w:r>
        <w:r>
          <w:instrText xml:space="preserve">" </w:instrText>
        </w:r>
        <w:r>
          <w:fldChar w:fldCharType="separate"/>
        </w:r>
        <w:r w:rsidRPr="001473F3">
          <w:rPr>
            <w:rStyle w:val="Hyperlink"/>
          </w:rPr>
          <w:t>https://analyticsindiamag.com/a-complete-guide-to-decision-tree-split-using-information-gain/</w:t>
        </w:r>
        <w:r>
          <w:fldChar w:fldCharType="end"/>
        </w:r>
        <w:r w:rsidRPr="000D0FB1">
          <w:t>)</w:t>
        </w:r>
      </w:ins>
    </w:p>
    <w:p w14:paraId="329574E9" w14:textId="77777777" w:rsidR="00EA60F6" w:rsidRDefault="00EA60F6" w:rsidP="00EA60F6">
      <w:pPr>
        <w:pStyle w:val="references"/>
        <w:rPr>
          <w:moveTo w:id="163" w:author="Martin Tay" w:date="2022-12-16T05:20:00Z"/>
        </w:rPr>
      </w:pPr>
      <w:moveToRangeStart w:id="164" w:author="Martin Tay" w:date="2022-12-16T05:20:00Z" w:name="move122060427"/>
      <w:moveTo w:id="165" w:author="Martin Tay" w:date="2022-12-16T05:20:00Z">
        <w:r w:rsidRPr="00753CDB">
          <w:t xml:space="preserve">Pant, A. (2019). Introduction to Logistic Regression. https://towardsdatascience.com/introduction-to-logistic-regression-66248243c148 </w:t>
        </w:r>
      </w:moveTo>
    </w:p>
    <w:p w14:paraId="6D2F3D68" w14:textId="77777777" w:rsidR="00F55F75" w:rsidRPr="00753CDB" w:rsidDel="00F55F75" w:rsidRDefault="00F55F75" w:rsidP="00F55F75">
      <w:pPr>
        <w:pStyle w:val="references"/>
        <w:rPr>
          <w:del w:id="166" w:author="Martin Tay" w:date="2022-12-16T11:22:00Z"/>
          <w:moveTo w:id="167" w:author="Martin Tay" w:date="2022-12-16T11:22:00Z"/>
        </w:rPr>
      </w:pPr>
      <w:moveToRangeStart w:id="168" w:author="Martin Tay" w:date="2022-12-16T11:22:00Z" w:name="move122060724"/>
      <w:moveToRangeEnd w:id="164"/>
      <w:moveTo w:id="169" w:author="Martin Tay" w:date="2022-12-16T11:22:00Z">
        <w:r w:rsidRPr="00753CDB">
          <w:t>Lee, W. (2019). Python Machine Learning. John Wiley &amp; Sons. (pg. 180)</w:t>
        </w:r>
      </w:moveTo>
    </w:p>
    <w:p w14:paraId="16B7ACB6" w14:textId="77777777" w:rsidR="001F3ED9" w:rsidRPr="00F55F75" w:rsidDel="00F55F75" w:rsidRDefault="001F3ED9" w:rsidP="00F55F75">
      <w:pPr>
        <w:pStyle w:val="references"/>
        <w:rPr>
          <w:del w:id="170" w:author="Martin Tay" w:date="2022-12-16T11:22:00Z"/>
          <w:moveTo w:id="171" w:author="Martin Tay" w:date="2022-12-16T05:24:00Z"/>
          <w:rPrChange w:id="172" w:author="Martin Tay" w:date="2022-12-16T11:22:00Z">
            <w:rPr>
              <w:del w:id="173" w:author="Martin Tay" w:date="2022-12-16T11:22:00Z"/>
              <w:moveTo w:id="174" w:author="Martin Tay" w:date="2022-12-16T05:24:00Z"/>
            </w:rPr>
          </w:rPrChange>
        </w:rPr>
        <w:pPrChange w:id="175" w:author="Martin Tay" w:date="2022-12-16T11:22:00Z">
          <w:pPr>
            <w:pStyle w:val="references"/>
          </w:pPr>
        </w:pPrChange>
      </w:pPr>
      <w:moveToRangeStart w:id="176" w:author="Martin Tay" w:date="2022-12-16T05:24:00Z" w:name="move122060681"/>
      <w:moveToRangeEnd w:id="168"/>
      <w:moveTo w:id="177" w:author="Martin Tay" w:date="2022-12-16T05:24:00Z">
        <w:del w:id="178" w:author="Martin Tay" w:date="2022-12-16T11:22:00Z">
          <w:r w:rsidRPr="00F55F75" w:rsidDel="00F55F75">
            <w:rPr>
              <w:rPrChange w:id="179" w:author="Martin Tay" w:date="2022-12-16T11:22:00Z">
                <w:rPr/>
              </w:rPrChange>
            </w:rPr>
            <w:delText>Saini, A. (2021). Decision Tree Algorithm – A Complete Guide. https://www.analyticsvidhya.com/blog/2021/08/decision-tree-algorithm/</w:delText>
          </w:r>
        </w:del>
      </w:moveTo>
    </w:p>
    <w:moveToRangeEnd w:id="176"/>
    <w:p w14:paraId="7CDA1C19" w14:textId="77777777" w:rsidR="00EA60F6" w:rsidRPr="0008677D" w:rsidRDefault="00EA60F6" w:rsidP="00F55F75">
      <w:pPr>
        <w:pStyle w:val="references"/>
        <w:rPr>
          <w:ins w:id="180" w:author="Martin Tay" w:date="2022-12-16T04:57:00Z"/>
          <w:rStyle w:val="normaltextrun"/>
          <w:rPrChange w:id="181" w:author="Martin Tay" w:date="2022-12-16T04:57:00Z">
            <w:rPr>
              <w:ins w:id="182" w:author="Martin Tay" w:date="2022-12-16T04:57:00Z"/>
              <w:rStyle w:val="normaltextrun"/>
              <w:color w:val="000000"/>
            </w:rPr>
          </w:rPrChange>
        </w:rPr>
        <w:pPrChange w:id="183" w:author="Martin Tay" w:date="2022-12-16T11:22:00Z">
          <w:pPr>
            <w:pStyle w:val="references"/>
            <w:ind w:start="17.70pt" w:hanging="17.70pt"/>
          </w:pPr>
        </w:pPrChange>
      </w:pPr>
    </w:p>
    <w:p w14:paraId="26691F06" w14:textId="5904F2EA" w:rsidR="00EB57CF" w:rsidRPr="00EB57CF" w:rsidDel="00F72341" w:rsidRDefault="009E59DF" w:rsidP="00CB6388">
      <w:pPr>
        <w:pStyle w:val="references"/>
        <w:ind w:start="17.70pt" w:hanging="17.70pt"/>
        <w:rPr>
          <w:del w:id="184" w:author="Martin Tay" w:date="2022-12-16T05:03:00Z"/>
          <w:rStyle w:val="eop"/>
        </w:rPr>
        <w:pPrChange w:id="185" w:author="Martin Tay" w:date="2022-12-16T05:03:00Z">
          <w:pPr>
            <w:pStyle w:val="references"/>
            <w:ind w:start="17.70pt" w:hanging="17.70pt"/>
          </w:pPr>
        </w:pPrChange>
      </w:pPr>
      <w:r w:rsidRPr="00F72341">
        <w:rPr>
          <w:rStyle w:val="eop"/>
          <w:color w:val="000000"/>
          <w:rPrChange w:id="186" w:author="Martin Tay" w:date="2022-12-16T05:03:00Z">
            <w:rPr>
              <w:rStyle w:val="eop"/>
              <w:color w:val="000000"/>
            </w:rPr>
          </w:rPrChange>
        </w:rPr>
        <w:t> </w:t>
      </w:r>
    </w:p>
    <w:p w14:paraId="7DB3E1D6" w14:textId="0327BC22" w:rsidR="009303D9" w:rsidRDefault="009303D9" w:rsidP="00CB6388">
      <w:pPr>
        <w:pStyle w:val="references"/>
        <w:ind w:start="17.70pt" w:hanging="17.70pt"/>
        <w:pPrChange w:id="187" w:author="Martin Tay" w:date="2022-12-16T05:03:00Z">
          <w:pPr>
            <w:pStyle w:val="references"/>
            <w:ind w:start="17.70pt" w:hanging="17.70pt"/>
          </w:pPr>
        </w:pPrChange>
      </w:pPr>
      <w:r>
        <w:t>J. Clerk Maxwell, A Treatise on Electricity and Magnetism, 3rd ed., vol. 2. Oxford: Clarendon, 1892, pp.68–73.</w:t>
      </w:r>
    </w:p>
    <w:p w14:paraId="78EBD52A" w14:textId="794B893F" w:rsidR="009303D9" w:rsidRPr="004F6E5B" w:rsidRDefault="009E59DF" w:rsidP="009E59DF">
      <w:pPr>
        <w:pStyle w:val="references"/>
        <w:rPr>
          <w:rPrChange w:id="188" w:author="Martin Tay" w:date="2022-12-16T04:39:00Z">
            <w:rPr/>
          </w:rPrChange>
        </w:rPr>
      </w:pPr>
      <w:r w:rsidRPr="004F6E5B">
        <w:rPr>
          <w:rPrChange w:id="189" w:author="Martin Tay" w:date="2022-12-16T04:39:00Z">
            <w:rPr/>
          </w:rPrChange>
        </w:rPr>
        <w:t>Dey, A. (2016). Analysis of Supervised Machine Learning Algorithms for Heart Disease Prediction with Reduced Number of  Attributes using Principal Component Analysis. https://www.researchgate.net/publication/301335834_Analysis_of_Supervised_Machine_Learning_Algorithms_for_Heart_Disease_Prediction_with_Reduced_Number_of_Attributes_using_Principal_Component_Analysis/link/583d2af708ae502a85e53634/download</w:t>
      </w:r>
    </w:p>
    <w:p w14:paraId="0816606D" w14:textId="5D8B4B0C" w:rsidR="0008677D" w:rsidRPr="000D0FB1" w:rsidDel="00EA60F6" w:rsidRDefault="009E59DF" w:rsidP="0008677D">
      <w:pPr>
        <w:pStyle w:val="references"/>
        <w:rPr>
          <w:del w:id="190" w:author="Martin Tay" w:date="2022-12-16T05:19:00Z"/>
          <w:moveTo w:id="191" w:author="Martin Tay" w:date="2022-12-16T04:53:00Z"/>
        </w:rPr>
      </w:pPr>
      <w:moveFromRangeStart w:id="192" w:author="Martin Tay" w:date="2022-12-16T05:20:00Z" w:name="move122060427"/>
      <w:moveFrom w:id="193" w:author="Martin Tay" w:date="2022-12-16T05:20:00Z">
        <w:del w:id="194" w:author="Martin Tay" w:date="2022-12-16T05:23:00Z">
          <w:r w:rsidRPr="004F6E5B" w:rsidDel="001F3ED9">
            <w:rPr>
              <w:rPrChange w:id="195" w:author="Martin Tay" w:date="2022-12-16T04:39:00Z">
                <w:rPr/>
              </w:rPrChange>
            </w:rPr>
            <w:delText xml:space="preserve">Pant, A. (2019). Introduction to Logistic Regression. https://towardsdatascience.com/introduction-to-logistic-regression-66248243c148 </w:delText>
          </w:r>
        </w:del>
      </w:moveFrom>
      <w:moveFromRangeEnd w:id="192"/>
      <w:moveToRangeStart w:id="196" w:author="Martin Tay" w:date="2022-12-16T04:53:00Z" w:name="move122058811"/>
      <w:moveTo w:id="197" w:author="Martin Tay" w:date="2022-12-16T04:53:00Z">
        <w:del w:id="198" w:author="Martin Tay" w:date="2022-12-16T05:19:00Z">
          <w:r w:rsidR="0008677D" w:rsidRPr="000D0FB1" w:rsidDel="00EA60F6">
            <w:delText>(https://analyticsindiamag.com/a-complete-guide-to-decision-tree-split-using-information-gain/)</w:delText>
          </w:r>
        </w:del>
      </w:moveTo>
    </w:p>
    <w:moveToRangeEnd w:id="196"/>
    <w:p w14:paraId="63E663A4" w14:textId="709D99BB" w:rsidR="004F6E5B" w:rsidRPr="004F6E5B" w:rsidDel="00EA60F6" w:rsidRDefault="004F6E5B" w:rsidP="009E59DF">
      <w:pPr>
        <w:pStyle w:val="references"/>
        <w:rPr>
          <w:del w:id="199" w:author="Martin Tay" w:date="2022-12-16T05:17:00Z"/>
          <w:rPrChange w:id="200" w:author="Martin Tay" w:date="2022-12-16T04:39:00Z">
            <w:rPr>
              <w:del w:id="201" w:author="Martin Tay" w:date="2022-12-16T05:17:00Z"/>
            </w:rPr>
          </w:rPrChange>
        </w:rPr>
      </w:pPr>
    </w:p>
    <w:p w14:paraId="49A75834" w14:textId="43778565" w:rsidR="003F6091" w:rsidRPr="004F6E5B" w:rsidDel="001F3ED9" w:rsidRDefault="003F6091" w:rsidP="003F6091">
      <w:pPr>
        <w:pStyle w:val="references"/>
        <w:rPr>
          <w:del w:id="202" w:author="Martin Tay" w:date="2022-12-16T05:23:00Z"/>
          <w:rPrChange w:id="203" w:author="Martin Tay" w:date="2022-12-16T04:39:00Z">
            <w:rPr>
              <w:del w:id="204" w:author="Martin Tay" w:date="2022-12-16T05:23:00Z"/>
            </w:rPr>
          </w:rPrChange>
        </w:rPr>
      </w:pPr>
      <w:del w:id="205" w:author="Martin Tay" w:date="2022-12-16T05:23:00Z">
        <w:r w:rsidRPr="004F6E5B" w:rsidDel="001F3ED9">
          <w:rPr>
            <w:rPrChange w:id="206" w:author="Martin Tay" w:date="2022-12-16T04:39:00Z">
              <w:rPr/>
            </w:rPrChange>
          </w:rPr>
          <w:delText xml:space="preserve">Mitchell, T. (1997). Machine Learning. McGraw Hill Companies (pg. 52) </w:delText>
        </w:r>
      </w:del>
    </w:p>
    <w:p w14:paraId="7C66BA2B" w14:textId="51D78199" w:rsidR="003F6091" w:rsidRPr="004F6E5B" w:rsidDel="001F3ED9" w:rsidRDefault="003F6091" w:rsidP="003F6091">
      <w:pPr>
        <w:pStyle w:val="references"/>
        <w:rPr>
          <w:moveFrom w:id="207" w:author="Martin Tay" w:date="2022-12-16T11:22:00Z"/>
          <w:rPrChange w:id="208" w:author="Martin Tay" w:date="2022-12-16T04:39:00Z">
            <w:rPr>
              <w:moveFrom w:id="209" w:author="Martin Tay" w:date="2022-12-16T11:22:00Z"/>
            </w:rPr>
          </w:rPrChange>
        </w:rPr>
      </w:pPr>
      <w:moveFromRangeStart w:id="210" w:author="Martin Tay" w:date="2022-12-16T11:22:00Z" w:name="move122060724"/>
      <w:moveFrom w:id="211" w:author="Martin Tay" w:date="2022-12-16T11:22:00Z">
        <w:r w:rsidRPr="004F6E5B" w:rsidDel="001F3ED9">
          <w:rPr>
            <w:rPrChange w:id="212" w:author="Martin Tay" w:date="2022-12-16T04:39:00Z">
              <w:rPr/>
            </w:rPrChange>
          </w:rPr>
          <w:t>Lee, W. (2019). Python Machine Learning. John Wiley &amp; Sons. (pg. 180)</w:t>
        </w:r>
      </w:moveFrom>
    </w:p>
    <w:moveFromRangeEnd w:id="210"/>
    <w:p w14:paraId="1E605A70" w14:textId="23372D56" w:rsidR="003F6091" w:rsidRPr="004F6E5B" w:rsidRDefault="003F6091" w:rsidP="003F6091">
      <w:pPr>
        <w:pStyle w:val="references"/>
        <w:rPr>
          <w:rPrChange w:id="213" w:author="Martin Tay" w:date="2022-12-16T04:39:00Z">
            <w:rPr/>
          </w:rPrChange>
        </w:rPr>
      </w:pPr>
      <w:r w:rsidRPr="004F6E5B">
        <w:rPr>
          <w:rPrChange w:id="214" w:author="Martin Tay" w:date="2022-12-16T04:39:00Z">
            <w:rPr/>
          </w:rPrChange>
        </w:rPr>
        <w:t>Mwanthi, D. (2022). Getting started with Recursive Feature Elimination algorithm in Machine Learning  https://www.section.io/engineering-education/recursive-feature-elimination/#:~:text=the%20RFE%20algorithm.-,Implementing%20RFE%20algorithm,data%20into%20a%20decision%20tree.&amp;text=The%20output%20above%20shows%20that%20the%20optimal%20number%20of%20features%20is%20t</w:t>
      </w:r>
    </w:p>
    <w:p w14:paraId="33EFD24F" w14:textId="759CAD77" w:rsidR="003F6091" w:rsidRPr="004F6E5B" w:rsidDel="001F3ED9" w:rsidRDefault="003F6091" w:rsidP="003F6091">
      <w:pPr>
        <w:pStyle w:val="references"/>
        <w:rPr>
          <w:moveFrom w:id="215" w:author="Martin Tay" w:date="2022-12-16T05:24:00Z"/>
          <w:rPrChange w:id="216" w:author="Martin Tay" w:date="2022-12-16T04:39:00Z">
            <w:rPr>
              <w:moveFrom w:id="217" w:author="Martin Tay" w:date="2022-12-16T05:24:00Z"/>
            </w:rPr>
          </w:rPrChange>
        </w:rPr>
      </w:pPr>
      <w:moveFromRangeStart w:id="218" w:author="Martin Tay" w:date="2022-12-16T05:24:00Z" w:name="move122060681"/>
      <w:moveFrom w:id="219" w:author="Martin Tay" w:date="2022-12-16T05:24:00Z">
        <w:r w:rsidRPr="004F6E5B" w:rsidDel="001F3ED9">
          <w:rPr>
            <w:rPrChange w:id="220" w:author="Martin Tay" w:date="2022-12-16T04:39:00Z">
              <w:rPr/>
            </w:rPrChange>
          </w:rPr>
          <w:t>Saini, A. (2021). Decision Tree Algorithm – A Complete Guide. https://www.analyticsvidhya.com/blog/2021/08/decision-tree-algorithm/</w:t>
        </w:r>
      </w:moveFrom>
    </w:p>
    <w:moveFromRangeEnd w:id="218"/>
    <w:p w14:paraId="2AD73FAA" w14:textId="77777777" w:rsidR="001504B4" w:rsidRPr="004F6E5B" w:rsidRDefault="001504B4" w:rsidP="001504B4">
      <w:pPr>
        <w:pStyle w:val="references"/>
        <w:rPr>
          <w:rPrChange w:id="221" w:author="Martin Tay" w:date="2022-12-16T04:39:00Z">
            <w:rPr/>
          </w:rPrChange>
        </w:rPr>
      </w:pPr>
      <w:r w:rsidRPr="004F6E5B">
        <w:rPr>
          <w:i/>
          <w:iCs/>
          <w:rPrChange w:id="222" w:author="Martin Tay" w:date="2022-12-16T04:39:00Z">
            <w:rPr>
              <w:i/>
              <w:iCs/>
            </w:rPr>
          </w:rPrChange>
        </w:rPr>
        <w:t>Under-sampling</w:t>
      </w:r>
      <w:r w:rsidRPr="004F6E5B">
        <w:rPr>
          <w:rPrChange w:id="223" w:author="Martin Tay" w:date="2022-12-16T04:39:00Z">
            <w:rPr/>
          </w:rPrChange>
        </w:rPr>
        <w:t xml:space="preserve">. Imbalanced-learn.org. (2022). Retrieved December 14, 2022, from https://imbalanced-learn.org/stable/under_sampling.html#edited-nearest-neighbors </w:t>
      </w:r>
    </w:p>
    <w:p w14:paraId="5FB15BC8" w14:textId="7BC08B3E" w:rsidR="00055D17" w:rsidRDefault="00055D17" w:rsidP="00055D17">
      <w:pPr>
        <w:pStyle w:val="references"/>
      </w:pPr>
      <w:r w:rsidRPr="004F6E5B">
        <w:rPr>
          <w:i/>
          <w:iCs/>
          <w:rPrChange w:id="224" w:author="Martin Tay" w:date="2022-12-16T04:39:00Z">
            <w:rPr>
              <w:i/>
              <w:iCs/>
            </w:rPr>
          </w:rPrChange>
        </w:rPr>
        <w:t>Sklearn.preprocessing.StandardScaler</w:t>
      </w:r>
      <w:r w:rsidRPr="004F6E5B">
        <w:rPr>
          <w:rPrChange w:id="225" w:author="Martin Tay" w:date="2022-12-16T04:39:00Z">
            <w:rPr/>
          </w:rPrChange>
        </w:rPr>
        <w:t>. Sklearn. (2022). Retrieved December 12, 2022, from https://scikit-</w:t>
      </w:r>
      <w:r>
        <w:t xml:space="preserve">learn.org/stable/modules/generated/sklearn.preprocessing.StandardScaler.html#sklearn.preprocessing.StandardScaler </w:t>
      </w:r>
    </w:p>
    <w:p w14:paraId="22A9750E" w14:textId="77777777" w:rsidR="00BB38D4" w:rsidRDefault="00BB38D4" w:rsidP="00BB38D4">
      <w:pPr>
        <w:pStyle w:val="references"/>
      </w:pPr>
      <w:r>
        <w:rPr>
          <w:i/>
          <w:iCs/>
        </w:rPr>
        <w:t>1.13. feature selection</w:t>
      </w:r>
      <w:r>
        <w:t xml:space="preserve">. scikit-learn.org. (2022). Retrieved December 14, 2022, from https://scikit-learn.org/stable/modules/feature_selection.html#rfe </w:t>
      </w:r>
    </w:p>
    <w:p w14:paraId="605F633E" w14:textId="1F54F08B" w:rsidR="00BB38D4" w:rsidRDefault="00BB38D4" w:rsidP="00BB38D4">
      <w:pPr>
        <w:pStyle w:val="references"/>
      </w:pPr>
      <w:r>
        <w:rPr>
          <w:i/>
          <w:iCs/>
        </w:rPr>
        <w:t>Sklearn.GRIDSEARCHCV</w:t>
      </w:r>
      <w:r>
        <w:t xml:space="preserve">. scikit-learn.org. (2022). Retrieved December 14, 2022, from https://scikit-learn.org/stable/modules/generated/sklearn.model_selection.GridSearchCV.html#sklearn.model_selection.GridSearchCV </w:t>
      </w:r>
    </w:p>
    <w:p w14:paraId="379F7DB9" w14:textId="77777777" w:rsidR="003A7EA0" w:rsidRDefault="003A7EA0" w:rsidP="003A7EA0">
      <w:pPr>
        <w:pStyle w:val="references"/>
      </w:pPr>
      <w:r>
        <w:t xml:space="preserve">Narkhede, S. (2021, June 15). </w:t>
      </w:r>
      <w:r>
        <w:rPr>
          <w:i/>
          <w:iCs/>
        </w:rPr>
        <w:t>Understanding confusion matrix</w:t>
      </w:r>
      <w:r>
        <w:t xml:space="preserve">. Medium. Retrieved December 14, 2022, from https://towardsdatascience.com/understanding-confusion-matrix-a9ad42dcfd62 </w:t>
      </w:r>
    </w:p>
    <w:p w14:paraId="4CCAB41F" w14:textId="77777777" w:rsidR="007566E2" w:rsidRDefault="007566E2" w:rsidP="007566E2">
      <w:pPr>
        <w:pStyle w:val="references"/>
      </w:pPr>
      <w:r>
        <w:t xml:space="preserve">Johnson, J. (2020, July 22). </w:t>
      </w:r>
      <w:r>
        <w:rPr>
          <w:i/>
          <w:iCs/>
        </w:rPr>
        <w:t>Precision, recall &amp; confusion matrices in Machine Learning</w:t>
      </w:r>
      <w:r>
        <w:t xml:space="preserve">. BMC Blogs. Retrieved December 14, 2022, from https://www.bmc.com/blogs/confusion-precision-recall/ </w:t>
      </w:r>
    </w:p>
    <w:p w14:paraId="25AAD576" w14:textId="77777777" w:rsidR="006C2B47" w:rsidRDefault="006C2B47" w:rsidP="006C2B47">
      <w:pPr>
        <w:pStyle w:val="references"/>
      </w:pPr>
      <w:r>
        <w:rPr>
          <w:i/>
          <w:iCs/>
        </w:rPr>
        <w:t>8. common pitfalls and recommended practices#</w:t>
      </w:r>
      <w:r>
        <w:t xml:space="preserve">. imbalanced-learn.org. (2022). Retrieved December 15, 2022, from https://imbalanced-learn.org/stable/common_pitfalls.html </w:t>
      </w:r>
    </w:p>
    <w:p w14:paraId="24AAC070" w14:textId="77777777" w:rsidR="00BB38D4" w:rsidRDefault="00BB38D4" w:rsidP="003F6091">
      <w:pPr>
        <w:pStyle w:val="references"/>
        <w:numPr>
          <w:ilvl w:val="0"/>
          <w:numId w:val="0"/>
        </w:numPr>
        <w:ind w:start="18pt"/>
      </w:pPr>
    </w:p>
    <w:p w14:paraId="0C176223" w14:textId="77777777" w:rsidR="009303D9" w:rsidRDefault="009303D9" w:rsidP="00836367">
      <w:pPr>
        <w:pStyle w:val="references"/>
        <w:numPr>
          <w:ilvl w:val="0"/>
          <w:numId w:val="0"/>
        </w:numPr>
        <w:ind w:start="18pt" w:hanging="18pt"/>
      </w:pPr>
    </w:p>
    <w:p w14:paraId="781C81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97585A" w14:textId="77777777" w:rsidR="009303D9" w:rsidRDefault="003B2B40" w:rsidP="005B520E">
      <w:r>
        <w:rPr>
          <w:noProof/>
          <w:lang w:eastAsia="en-GB"/>
        </w:rPr>
        <w:drawing>
          <wp:anchor distT="0" distB="0" distL="114300" distR="114300" simplePos="0" relativeHeight="251657728" behindDoc="1" locked="0" layoutInCell="1" allowOverlap="1" wp14:anchorId="6125684F" wp14:editId="731F83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929CBB0" w14:textId="77777777" w:rsidR="000B3D11" w:rsidRDefault="000B3D11"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377DC00" w14:textId="77777777" w:rsidR="000B3D11" w:rsidRDefault="000B3D11"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3209F00" w14:textId="77777777" w:rsidR="00210B74" w:rsidRDefault="00210B74" w:rsidP="001A3B3D">
      <w:r>
        <w:separator/>
      </w:r>
    </w:p>
  </w:endnote>
  <w:endnote w:type="continuationSeparator" w:id="0">
    <w:p w14:paraId="660A27DD" w14:textId="77777777" w:rsidR="00210B74" w:rsidRDefault="00210B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5D50C48" w14:textId="77777777" w:rsidR="000B3D11" w:rsidRPr="006F6D3D" w:rsidRDefault="000B3D1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B7C3B5F" w14:textId="77777777" w:rsidR="00210B74" w:rsidRDefault="00210B74" w:rsidP="001A3B3D">
      <w:r>
        <w:separator/>
      </w:r>
    </w:p>
  </w:footnote>
  <w:footnote w:type="continuationSeparator" w:id="0">
    <w:p w14:paraId="373DE2AD" w14:textId="77777777" w:rsidR="00210B74" w:rsidRDefault="00210B7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656025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lang w:val="en-US"/>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Martin Tay">
    <w15:presenceInfo w15:providerId="None" w15:userId="Martin Tay"/>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48A0"/>
    <w:rsid w:val="0004781E"/>
    <w:rsid w:val="00055D17"/>
    <w:rsid w:val="0008677D"/>
    <w:rsid w:val="0008758A"/>
    <w:rsid w:val="000B3D11"/>
    <w:rsid w:val="000C1E68"/>
    <w:rsid w:val="000D0FB1"/>
    <w:rsid w:val="000F2A65"/>
    <w:rsid w:val="00104A2D"/>
    <w:rsid w:val="001251DA"/>
    <w:rsid w:val="001504B4"/>
    <w:rsid w:val="0015126C"/>
    <w:rsid w:val="00185032"/>
    <w:rsid w:val="001950CF"/>
    <w:rsid w:val="001A2EFD"/>
    <w:rsid w:val="001A3B3D"/>
    <w:rsid w:val="001B67DC"/>
    <w:rsid w:val="001F3486"/>
    <w:rsid w:val="001F3ED9"/>
    <w:rsid w:val="0021059E"/>
    <w:rsid w:val="00210B74"/>
    <w:rsid w:val="002254A9"/>
    <w:rsid w:val="00227268"/>
    <w:rsid w:val="00233D97"/>
    <w:rsid w:val="002347A2"/>
    <w:rsid w:val="002601BE"/>
    <w:rsid w:val="002850E3"/>
    <w:rsid w:val="00301F4F"/>
    <w:rsid w:val="003158BB"/>
    <w:rsid w:val="00346449"/>
    <w:rsid w:val="00354FCF"/>
    <w:rsid w:val="003807E5"/>
    <w:rsid w:val="0039216F"/>
    <w:rsid w:val="003A19E2"/>
    <w:rsid w:val="003A7EA0"/>
    <w:rsid w:val="003B2B40"/>
    <w:rsid w:val="003B4E04"/>
    <w:rsid w:val="003F5A08"/>
    <w:rsid w:val="003F6091"/>
    <w:rsid w:val="00420716"/>
    <w:rsid w:val="0043172A"/>
    <w:rsid w:val="004325FB"/>
    <w:rsid w:val="004432BA"/>
    <w:rsid w:val="0044407E"/>
    <w:rsid w:val="00447BB9"/>
    <w:rsid w:val="00455371"/>
    <w:rsid w:val="0046031D"/>
    <w:rsid w:val="00473AC9"/>
    <w:rsid w:val="0049542F"/>
    <w:rsid w:val="004A45A4"/>
    <w:rsid w:val="004C125A"/>
    <w:rsid w:val="004D72B5"/>
    <w:rsid w:val="004E5A92"/>
    <w:rsid w:val="004F6E5B"/>
    <w:rsid w:val="00510681"/>
    <w:rsid w:val="00516CBE"/>
    <w:rsid w:val="00527A1B"/>
    <w:rsid w:val="00551B7F"/>
    <w:rsid w:val="0056610F"/>
    <w:rsid w:val="00575BCA"/>
    <w:rsid w:val="005B0344"/>
    <w:rsid w:val="005B520E"/>
    <w:rsid w:val="005B58A3"/>
    <w:rsid w:val="005E2800"/>
    <w:rsid w:val="00605825"/>
    <w:rsid w:val="00645D22"/>
    <w:rsid w:val="006473BB"/>
    <w:rsid w:val="00651A08"/>
    <w:rsid w:val="00654204"/>
    <w:rsid w:val="00670434"/>
    <w:rsid w:val="006B6B66"/>
    <w:rsid w:val="006C2B47"/>
    <w:rsid w:val="006F6D3D"/>
    <w:rsid w:val="00715BEA"/>
    <w:rsid w:val="00740EEA"/>
    <w:rsid w:val="007566E2"/>
    <w:rsid w:val="007708B8"/>
    <w:rsid w:val="00794804"/>
    <w:rsid w:val="007B18A7"/>
    <w:rsid w:val="007B33F1"/>
    <w:rsid w:val="007B6DDA"/>
    <w:rsid w:val="007C0308"/>
    <w:rsid w:val="007C2FF2"/>
    <w:rsid w:val="007C4C58"/>
    <w:rsid w:val="007D6232"/>
    <w:rsid w:val="007F1EBB"/>
    <w:rsid w:val="007F1F99"/>
    <w:rsid w:val="007F768F"/>
    <w:rsid w:val="0080791D"/>
    <w:rsid w:val="00836367"/>
    <w:rsid w:val="008453A4"/>
    <w:rsid w:val="00871006"/>
    <w:rsid w:val="00873603"/>
    <w:rsid w:val="00874E68"/>
    <w:rsid w:val="008A2C7D"/>
    <w:rsid w:val="008B6524"/>
    <w:rsid w:val="008C4B23"/>
    <w:rsid w:val="008F6E2C"/>
    <w:rsid w:val="009303D9"/>
    <w:rsid w:val="00932802"/>
    <w:rsid w:val="00933C64"/>
    <w:rsid w:val="00942CE8"/>
    <w:rsid w:val="00972203"/>
    <w:rsid w:val="009916C2"/>
    <w:rsid w:val="009E59DF"/>
    <w:rsid w:val="009F1D79"/>
    <w:rsid w:val="009F517F"/>
    <w:rsid w:val="00A059B3"/>
    <w:rsid w:val="00A26441"/>
    <w:rsid w:val="00A313F3"/>
    <w:rsid w:val="00A86D95"/>
    <w:rsid w:val="00A9727B"/>
    <w:rsid w:val="00AA41AC"/>
    <w:rsid w:val="00AD37CE"/>
    <w:rsid w:val="00AE3409"/>
    <w:rsid w:val="00AE44A8"/>
    <w:rsid w:val="00B11A60"/>
    <w:rsid w:val="00B22613"/>
    <w:rsid w:val="00B44A76"/>
    <w:rsid w:val="00B768D1"/>
    <w:rsid w:val="00BA1025"/>
    <w:rsid w:val="00BB38D4"/>
    <w:rsid w:val="00BC06F6"/>
    <w:rsid w:val="00BC3420"/>
    <w:rsid w:val="00BD670B"/>
    <w:rsid w:val="00BE7D3C"/>
    <w:rsid w:val="00BF5FF6"/>
    <w:rsid w:val="00C0207F"/>
    <w:rsid w:val="00C07BCE"/>
    <w:rsid w:val="00C16117"/>
    <w:rsid w:val="00C3075A"/>
    <w:rsid w:val="00C77098"/>
    <w:rsid w:val="00C919A4"/>
    <w:rsid w:val="00CA4392"/>
    <w:rsid w:val="00CC393F"/>
    <w:rsid w:val="00D06D1C"/>
    <w:rsid w:val="00D2176E"/>
    <w:rsid w:val="00D45D8D"/>
    <w:rsid w:val="00D632BE"/>
    <w:rsid w:val="00D72D06"/>
    <w:rsid w:val="00D7522C"/>
    <w:rsid w:val="00D7536F"/>
    <w:rsid w:val="00D76668"/>
    <w:rsid w:val="00D90BEF"/>
    <w:rsid w:val="00DA343A"/>
    <w:rsid w:val="00DA47D6"/>
    <w:rsid w:val="00DB6A91"/>
    <w:rsid w:val="00DD503C"/>
    <w:rsid w:val="00DE009B"/>
    <w:rsid w:val="00E07383"/>
    <w:rsid w:val="00E165BC"/>
    <w:rsid w:val="00E23472"/>
    <w:rsid w:val="00E61E12"/>
    <w:rsid w:val="00E7596C"/>
    <w:rsid w:val="00E878F2"/>
    <w:rsid w:val="00EA60F6"/>
    <w:rsid w:val="00EB57CF"/>
    <w:rsid w:val="00ED0149"/>
    <w:rsid w:val="00EF7DE3"/>
    <w:rsid w:val="00F03103"/>
    <w:rsid w:val="00F202B0"/>
    <w:rsid w:val="00F271DE"/>
    <w:rsid w:val="00F51B1D"/>
    <w:rsid w:val="00F55F75"/>
    <w:rsid w:val="00F627DA"/>
    <w:rsid w:val="00F72341"/>
    <w:rsid w:val="00F7288F"/>
    <w:rsid w:val="00F847A6"/>
    <w:rsid w:val="00F90D16"/>
    <w:rsid w:val="00F9441B"/>
    <w:rsid w:val="00FA2B6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customStyle="1"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 w:type="character" w:styleId="PlaceholderText">
    <w:name w:val="Placeholder Text"/>
    <w:basedOn w:val="DefaultParagraphFont"/>
    <w:uiPriority w:val="99"/>
    <w:semiHidden/>
    <w:rsid w:val="001251DA"/>
    <w:rPr>
      <w:color w:val="808080"/>
    </w:rPr>
  </w:style>
  <w:style w:type="paragraph" w:styleId="Caption">
    <w:name w:val="caption"/>
    <w:basedOn w:val="Normal"/>
    <w:next w:val="Normal"/>
    <w:unhideWhenUsed/>
    <w:qFormat/>
    <w:rsid w:val="00942CE8"/>
    <w:pPr>
      <w:spacing w:after="10pt"/>
    </w:pPr>
    <w:rPr>
      <w:i/>
      <w:iCs/>
      <w:color w:val="44546A" w:themeColor="text2"/>
      <w:sz w:val="18"/>
      <w:szCs w:val="18"/>
    </w:rPr>
  </w:style>
  <w:style w:type="character" w:customStyle="1" w:styleId="normaltextrun">
    <w:name w:val="normaltextrun"/>
    <w:basedOn w:val="DefaultParagraphFont"/>
    <w:rsid w:val="00C07BCE"/>
  </w:style>
  <w:style w:type="character" w:customStyle="1" w:styleId="eop">
    <w:name w:val="eop"/>
    <w:basedOn w:val="DefaultParagraphFont"/>
    <w:rsid w:val="00C07BCE"/>
  </w:style>
  <w:style w:type="paragraph" w:customStyle="1" w:styleId="paragraph">
    <w:name w:val="paragraph"/>
    <w:basedOn w:val="Normal"/>
    <w:rsid w:val="00C07BCE"/>
    <w:pPr>
      <w:spacing w:before="5pt" w:beforeAutospacing="1" w:after="5pt" w:afterAutospacing="1"/>
      <w:jc w:val="start"/>
    </w:pPr>
    <w:rPr>
      <w:rFonts w:eastAsia="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350449021">
      <w:bodyDiv w:val="1"/>
      <w:marLeft w:val="0pt"/>
      <w:marRight w:val="0pt"/>
      <w:marTop w:val="0pt"/>
      <w:marBottom w:val="0pt"/>
      <w:divBdr>
        <w:top w:val="none" w:sz="0" w:space="0" w:color="auto"/>
        <w:left w:val="none" w:sz="0" w:space="0" w:color="auto"/>
        <w:bottom w:val="none" w:sz="0" w:space="0" w:color="auto"/>
        <w:right w:val="none" w:sz="0" w:space="0" w:color="auto"/>
      </w:divBdr>
    </w:div>
    <w:div w:id="413891401">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287198865">
      <w:bodyDiv w:val="1"/>
      <w:marLeft w:val="0pt"/>
      <w:marRight w:val="0pt"/>
      <w:marTop w:val="0pt"/>
      <w:marBottom w:val="0pt"/>
      <w:divBdr>
        <w:top w:val="none" w:sz="0" w:space="0" w:color="auto"/>
        <w:left w:val="none" w:sz="0" w:space="0" w:color="auto"/>
        <w:bottom w:val="none" w:sz="0" w:space="0" w:color="auto"/>
        <w:right w:val="none" w:sz="0" w:space="0" w:color="auto"/>
      </w:divBdr>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 w:id="1523784528">
      <w:bodyDiv w:val="1"/>
      <w:marLeft w:val="0pt"/>
      <w:marRight w:val="0pt"/>
      <w:marTop w:val="0pt"/>
      <w:marBottom w:val="0pt"/>
      <w:divBdr>
        <w:top w:val="none" w:sz="0" w:space="0" w:color="auto"/>
        <w:left w:val="none" w:sz="0" w:space="0" w:color="auto"/>
        <w:bottom w:val="none" w:sz="0" w:space="0" w:color="auto"/>
        <w:right w:val="none" w:sz="0" w:space="0" w:color="auto"/>
      </w:divBdr>
    </w:div>
    <w:div w:id="21225303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schemas.microsoft.com/office/2011/relationships/people" Target="peop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93DB1F8-F564-47E2-BDC2-3F44265BF36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348</TotalTime>
  <Pages>5</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Martin Tay</cp:lastModifiedBy>
  <cp:revision>3</cp:revision>
  <dcterms:created xsi:type="dcterms:W3CDTF">2022-12-16T05:29:00Z</dcterms:created>
  <dcterms:modified xsi:type="dcterms:W3CDTF">2022-12-16T11:24:00Z</dcterms:modified>
</cp:coreProperties>
</file>